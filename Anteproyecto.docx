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F4A" w:rsidRPr="005104EE" w:rsidRDefault="00236F4A" w:rsidP="00B92913">
      <w:pPr>
        <w:jc w:val="both"/>
      </w:pPr>
    </w:p>
    <w:p w:rsidR="00236F4A" w:rsidRPr="005104EE" w:rsidRDefault="00236F4A" w:rsidP="00B92913">
      <w:pPr>
        <w:jc w:val="both"/>
      </w:pPr>
    </w:p>
    <w:p w:rsidR="00236F4A" w:rsidRPr="005104EE" w:rsidRDefault="00236F4A" w:rsidP="00B92913">
      <w:pPr>
        <w:jc w:val="both"/>
      </w:pPr>
    </w:p>
    <w:p w:rsidR="00236F4A" w:rsidRPr="005104EE" w:rsidRDefault="00EB4849" w:rsidP="00B92913">
      <w:pPr>
        <w:jc w:val="both"/>
      </w:pPr>
      <w:r w:rsidRPr="005104EE">
        <w:t xml:space="preserve"> </w:t>
      </w:r>
    </w:p>
    <w:p w:rsidR="00236F4A" w:rsidRPr="005104EE" w:rsidRDefault="00236F4A" w:rsidP="00B92913">
      <w:pPr>
        <w:jc w:val="both"/>
      </w:pPr>
    </w:p>
    <w:p w:rsidR="00236F4A" w:rsidRPr="005104EE" w:rsidRDefault="00236F4A" w:rsidP="00B92913">
      <w:pPr>
        <w:jc w:val="both"/>
      </w:pPr>
    </w:p>
    <w:p w:rsidR="00BB582C" w:rsidRPr="005104EE" w:rsidRDefault="00236F4A" w:rsidP="00015D30">
      <w:pPr>
        <w:jc w:val="center"/>
      </w:pPr>
      <w:r w:rsidRPr="005104EE">
        <w:t>Pontificia Universidad Javeriana Cali</w:t>
      </w:r>
    </w:p>
    <w:p w:rsidR="00236F4A" w:rsidRPr="005104EE" w:rsidRDefault="00236F4A" w:rsidP="00015D30">
      <w:pPr>
        <w:jc w:val="center"/>
      </w:pPr>
      <w:r w:rsidRPr="005104EE">
        <w:t>Facultad de Ingeniería</w:t>
      </w:r>
    </w:p>
    <w:p w:rsidR="00236F4A" w:rsidRPr="005104EE" w:rsidRDefault="00236F4A" w:rsidP="00015D30">
      <w:pPr>
        <w:jc w:val="center"/>
      </w:pPr>
      <w:r w:rsidRPr="005104EE">
        <w:t>Ingeniería Electrónica</w:t>
      </w:r>
    </w:p>
    <w:p w:rsidR="00236F4A" w:rsidRPr="005104EE" w:rsidRDefault="00236F4A" w:rsidP="00015D30">
      <w:pPr>
        <w:jc w:val="center"/>
      </w:pPr>
      <w:r w:rsidRPr="005104EE">
        <w:t>Anteproyecto de Grado</w:t>
      </w:r>
    </w:p>
    <w:p w:rsidR="005C0A32" w:rsidRPr="005104EE" w:rsidRDefault="005C0A32" w:rsidP="00015D30">
      <w:pPr>
        <w:jc w:val="center"/>
      </w:pPr>
    </w:p>
    <w:p w:rsidR="005C0A32" w:rsidRPr="005104EE" w:rsidRDefault="005C0A32" w:rsidP="00015D30">
      <w:pPr>
        <w:jc w:val="center"/>
      </w:pPr>
    </w:p>
    <w:p w:rsidR="005C0A32" w:rsidRPr="005104EE" w:rsidRDefault="005C0A32" w:rsidP="00015D30">
      <w:pPr>
        <w:jc w:val="center"/>
      </w:pPr>
    </w:p>
    <w:p w:rsidR="005C0A32" w:rsidRPr="005104EE" w:rsidRDefault="008E54B3" w:rsidP="00015D30">
      <w:pPr>
        <w:jc w:val="center"/>
      </w:pPr>
      <w:r w:rsidRPr="005104EE">
        <w:t>MODELADO</w:t>
      </w:r>
      <w:r w:rsidR="00236F4A" w:rsidRPr="005104EE">
        <w:t xml:space="preserve">, </w:t>
      </w:r>
      <w:r w:rsidRPr="005104EE">
        <w:t>PRUEBA</w:t>
      </w:r>
      <w:r w:rsidR="00236F4A" w:rsidRPr="005104EE">
        <w:t xml:space="preserve"> Y V</w:t>
      </w:r>
      <w:r w:rsidR="006E1E30" w:rsidRPr="005104EE">
        <w:t>ERIFICACIÓN</w:t>
      </w:r>
      <w:r w:rsidR="00236F4A" w:rsidRPr="005104EE">
        <w:t xml:space="preserve"> DE SISTEMA</w:t>
      </w:r>
      <w:r w:rsidRPr="005104EE">
        <w:t>S DISTRIBUIDOS USANDO RTDS E IFx</w:t>
      </w:r>
    </w:p>
    <w:p w:rsidR="005C0A32" w:rsidRPr="005104EE" w:rsidRDefault="005C0A32" w:rsidP="00015D30">
      <w:pPr>
        <w:jc w:val="center"/>
      </w:pPr>
    </w:p>
    <w:p w:rsidR="005C0A32" w:rsidRPr="005104EE" w:rsidRDefault="005C0A32" w:rsidP="00015D30">
      <w:pPr>
        <w:jc w:val="center"/>
      </w:pPr>
    </w:p>
    <w:p w:rsidR="00236F4A" w:rsidRPr="005104EE" w:rsidRDefault="00236F4A" w:rsidP="00015D30">
      <w:pPr>
        <w:jc w:val="center"/>
      </w:pPr>
    </w:p>
    <w:p w:rsidR="00236F4A" w:rsidRPr="005104EE" w:rsidRDefault="00236F4A" w:rsidP="00015D30">
      <w:pPr>
        <w:jc w:val="center"/>
      </w:pPr>
    </w:p>
    <w:p w:rsidR="00236F4A" w:rsidRPr="005104EE" w:rsidRDefault="00236F4A" w:rsidP="00015D30">
      <w:pPr>
        <w:jc w:val="center"/>
      </w:pPr>
      <w:r w:rsidRPr="005104EE">
        <w:t>Juan Pablo Girón Ruiz</w:t>
      </w:r>
    </w:p>
    <w:p w:rsidR="00236F4A" w:rsidRPr="005104EE" w:rsidRDefault="00236F4A" w:rsidP="00015D30">
      <w:pPr>
        <w:jc w:val="center"/>
      </w:pPr>
    </w:p>
    <w:p w:rsidR="00236F4A" w:rsidRPr="005104EE" w:rsidRDefault="00236F4A" w:rsidP="00015D30">
      <w:pPr>
        <w:jc w:val="center"/>
      </w:pPr>
      <w:r w:rsidRPr="005104EE">
        <w:t>Director: Dr. Eugenio Tamura</w:t>
      </w:r>
    </w:p>
    <w:p w:rsidR="005C0A32" w:rsidRPr="005104EE" w:rsidRDefault="005C0A32" w:rsidP="00B92913">
      <w:pPr>
        <w:jc w:val="both"/>
      </w:pPr>
    </w:p>
    <w:p w:rsidR="005C0A32" w:rsidRPr="005104EE" w:rsidRDefault="00236F4A" w:rsidP="00015D30">
      <w:pPr>
        <w:jc w:val="center"/>
      </w:pPr>
      <w:r w:rsidRPr="005104EE">
        <w:rPr>
          <w:noProof/>
          <w:lang w:val="es-ES" w:eastAsia="es-ES"/>
        </w:rPr>
        <w:drawing>
          <wp:inline distT="0" distB="0" distL="0" distR="0" wp14:anchorId="015DD417" wp14:editId="079E1F32">
            <wp:extent cx="2590800" cy="1485900"/>
            <wp:effectExtent l="0" t="0" r="0" b="0"/>
            <wp:docPr id="1" name="Imagen 1" descr="https://encrypted-tbn2.gstatic.com/images?q=tbn:ANd9GcR97xvcje1OxHyYZSypYOOzMop60bl37x5coRuvMoEYB3i1_Ao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R97xvcje1OxHyYZSypYOOzMop60bl37x5coRuvMoEYB3i1_Aol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485900"/>
                    </a:xfrm>
                    <a:prstGeom prst="rect">
                      <a:avLst/>
                    </a:prstGeom>
                    <a:noFill/>
                    <a:ln>
                      <a:noFill/>
                    </a:ln>
                  </pic:spPr>
                </pic:pic>
              </a:graphicData>
            </a:graphic>
          </wp:inline>
        </w:drawing>
      </w:r>
    </w:p>
    <w:sdt>
      <w:sdtPr>
        <w:rPr>
          <w:rFonts w:asciiTheme="minorHAnsi" w:eastAsiaTheme="minorHAnsi" w:hAnsiTheme="minorHAnsi" w:cstheme="minorBidi"/>
          <w:b w:val="0"/>
          <w:bCs w:val="0"/>
          <w:color w:val="auto"/>
          <w:sz w:val="22"/>
          <w:szCs w:val="22"/>
          <w:lang w:val="es-CO" w:eastAsia="en-US"/>
        </w:rPr>
        <w:id w:val="1851828403"/>
        <w:docPartObj>
          <w:docPartGallery w:val="Table of Contents"/>
          <w:docPartUnique/>
        </w:docPartObj>
      </w:sdtPr>
      <w:sdtContent>
        <w:p w:rsidR="005C5845" w:rsidRPr="005104EE" w:rsidRDefault="005C5845" w:rsidP="00B92913">
          <w:pPr>
            <w:pStyle w:val="TtulodeTDC"/>
            <w:numPr>
              <w:ilvl w:val="0"/>
              <w:numId w:val="0"/>
            </w:numPr>
            <w:ind w:left="432"/>
            <w:jc w:val="both"/>
            <w:rPr>
              <w:lang w:val="es-CO"/>
            </w:rPr>
          </w:pPr>
          <w:r w:rsidRPr="005104EE">
            <w:rPr>
              <w:lang w:val="es-CO"/>
            </w:rPr>
            <w:t>Tabla de contenido</w:t>
          </w:r>
        </w:p>
        <w:p w:rsidR="00015D30" w:rsidRPr="005104EE" w:rsidRDefault="00015D30" w:rsidP="00015D30">
          <w:pPr>
            <w:rPr>
              <w:lang w:eastAsia="es-ES"/>
            </w:rPr>
          </w:pPr>
        </w:p>
        <w:p w:rsidR="00670692" w:rsidRPr="005104EE" w:rsidRDefault="005C5845">
          <w:pPr>
            <w:pStyle w:val="TDC1"/>
            <w:tabs>
              <w:tab w:val="left" w:pos="440"/>
              <w:tab w:val="right" w:leader="dot" w:pos="8494"/>
            </w:tabs>
            <w:rPr>
              <w:rFonts w:eastAsiaTheme="minorEastAsia"/>
              <w:noProof/>
              <w:lang w:eastAsia="es-ES"/>
            </w:rPr>
          </w:pPr>
          <w:r w:rsidRPr="005104EE">
            <w:fldChar w:fldCharType="begin"/>
          </w:r>
          <w:r w:rsidRPr="005104EE">
            <w:instrText xml:space="preserve"> TOC \o "1-3" \h \z \u </w:instrText>
          </w:r>
          <w:r w:rsidRPr="005104EE">
            <w:fldChar w:fldCharType="separate"/>
          </w:r>
          <w:hyperlink w:anchor="_Toc390936040" w:history="1">
            <w:r w:rsidR="00670692" w:rsidRPr="005104EE">
              <w:rPr>
                <w:rStyle w:val="Hipervnculo"/>
                <w:noProof/>
              </w:rPr>
              <w:t>1.</w:t>
            </w:r>
            <w:r w:rsidR="00670692" w:rsidRPr="005104EE">
              <w:rPr>
                <w:rFonts w:eastAsiaTheme="minorEastAsia"/>
                <w:noProof/>
                <w:lang w:eastAsia="es-ES"/>
              </w:rPr>
              <w:tab/>
            </w:r>
            <w:r w:rsidR="00670692" w:rsidRPr="005104EE">
              <w:rPr>
                <w:rStyle w:val="Hipervnculo"/>
                <w:noProof/>
              </w:rPr>
              <w:t>DESCRIPCION DEL PROBLEMA</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_Toc390936040 \h </w:instrText>
            </w:r>
            <w:r w:rsidR="00670692" w:rsidRPr="005104EE">
              <w:rPr>
                <w:noProof/>
                <w:webHidden/>
              </w:rPr>
            </w:r>
            <w:r w:rsidR="00670692" w:rsidRPr="005104EE">
              <w:rPr>
                <w:noProof/>
                <w:webHidden/>
              </w:rPr>
              <w:fldChar w:fldCharType="separate"/>
            </w:r>
            <w:r w:rsidR="00670692" w:rsidRPr="005104EE">
              <w:rPr>
                <w:noProof/>
                <w:webHidden/>
              </w:rPr>
              <w:t>5</w:t>
            </w:r>
            <w:r w:rsidR="00670692" w:rsidRPr="005104EE">
              <w:rPr>
                <w:noProof/>
                <w:webHidden/>
              </w:rPr>
              <w:fldChar w:fldCharType="end"/>
            </w:r>
          </w:hyperlink>
        </w:p>
        <w:p w:rsidR="00670692" w:rsidRPr="005104EE" w:rsidRDefault="008B55A9">
          <w:pPr>
            <w:pStyle w:val="TDC2"/>
            <w:tabs>
              <w:tab w:val="left" w:pos="880"/>
              <w:tab w:val="right" w:leader="dot" w:pos="8494"/>
            </w:tabs>
            <w:rPr>
              <w:rFonts w:eastAsiaTheme="minorEastAsia"/>
              <w:noProof/>
              <w:lang w:eastAsia="es-ES"/>
            </w:rPr>
          </w:pPr>
          <w:hyperlink w:anchor="_Toc390936041" w:history="1">
            <w:r w:rsidR="00670692" w:rsidRPr="005104EE">
              <w:rPr>
                <w:rStyle w:val="Hipervnculo"/>
                <w:noProof/>
              </w:rPr>
              <w:t>1.1.</w:t>
            </w:r>
            <w:r w:rsidR="00670692" w:rsidRPr="005104EE">
              <w:rPr>
                <w:rFonts w:eastAsiaTheme="minorEastAsia"/>
                <w:noProof/>
                <w:lang w:eastAsia="es-ES"/>
              </w:rPr>
              <w:tab/>
            </w:r>
            <w:r w:rsidR="00670692" w:rsidRPr="005104EE">
              <w:rPr>
                <w:rStyle w:val="Hipervnculo"/>
                <w:noProof/>
              </w:rPr>
              <w:t>Planteamiento del problema</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_Toc390936041 \h </w:instrText>
            </w:r>
            <w:r w:rsidR="00670692" w:rsidRPr="005104EE">
              <w:rPr>
                <w:noProof/>
                <w:webHidden/>
              </w:rPr>
            </w:r>
            <w:r w:rsidR="00670692" w:rsidRPr="005104EE">
              <w:rPr>
                <w:noProof/>
                <w:webHidden/>
              </w:rPr>
              <w:fldChar w:fldCharType="separate"/>
            </w:r>
            <w:r w:rsidR="00670692" w:rsidRPr="005104EE">
              <w:rPr>
                <w:noProof/>
                <w:webHidden/>
              </w:rPr>
              <w:t>5</w:t>
            </w:r>
            <w:r w:rsidR="00670692" w:rsidRPr="005104EE">
              <w:rPr>
                <w:noProof/>
                <w:webHidden/>
              </w:rPr>
              <w:fldChar w:fldCharType="end"/>
            </w:r>
          </w:hyperlink>
        </w:p>
        <w:p w:rsidR="00670692" w:rsidRPr="005104EE" w:rsidRDefault="008B55A9">
          <w:pPr>
            <w:pStyle w:val="TDC3"/>
            <w:tabs>
              <w:tab w:val="left" w:pos="1320"/>
              <w:tab w:val="right" w:leader="dot" w:pos="8494"/>
            </w:tabs>
            <w:rPr>
              <w:noProof/>
              <w:lang w:val="es-CO"/>
            </w:rPr>
          </w:pPr>
          <w:hyperlink w:anchor="_Toc390936043" w:history="1">
            <w:r w:rsidR="00670692" w:rsidRPr="005104EE">
              <w:rPr>
                <w:rStyle w:val="Hipervnculo"/>
                <w:noProof/>
                <w:lang w:val="es-CO"/>
              </w:rPr>
              <w:t>1.1.1</w:t>
            </w:r>
            <w:r w:rsidR="00670692" w:rsidRPr="005104EE">
              <w:rPr>
                <w:noProof/>
                <w:lang w:val="es-CO"/>
              </w:rPr>
              <w:tab/>
            </w:r>
            <w:r w:rsidR="00670692" w:rsidRPr="005104EE">
              <w:rPr>
                <w:rStyle w:val="Hipervnculo"/>
                <w:noProof/>
                <w:lang w:val="es-CO"/>
              </w:rPr>
              <w:t>Formulación</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_Toc390936043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5</w:t>
            </w:r>
            <w:r w:rsidR="00670692" w:rsidRPr="005104EE">
              <w:rPr>
                <w:noProof/>
                <w:webHidden/>
                <w:lang w:val="es-CO"/>
              </w:rPr>
              <w:fldChar w:fldCharType="end"/>
            </w:r>
          </w:hyperlink>
        </w:p>
        <w:p w:rsidR="00670692" w:rsidRPr="005104EE" w:rsidRDefault="008B55A9">
          <w:pPr>
            <w:pStyle w:val="TDC3"/>
            <w:tabs>
              <w:tab w:val="left" w:pos="1320"/>
              <w:tab w:val="right" w:leader="dot" w:pos="8494"/>
            </w:tabs>
            <w:rPr>
              <w:noProof/>
              <w:lang w:val="es-CO"/>
            </w:rPr>
          </w:pPr>
          <w:hyperlink w:anchor="_Toc390936044" w:history="1">
            <w:r w:rsidR="00670692" w:rsidRPr="005104EE">
              <w:rPr>
                <w:rStyle w:val="Hipervnculo"/>
                <w:noProof/>
                <w:lang w:val="es-CO"/>
              </w:rPr>
              <w:t>1.1.2</w:t>
            </w:r>
            <w:r w:rsidR="00670692" w:rsidRPr="005104EE">
              <w:rPr>
                <w:noProof/>
                <w:lang w:val="es-CO"/>
              </w:rPr>
              <w:tab/>
            </w:r>
            <w:r w:rsidR="00670692" w:rsidRPr="005104EE">
              <w:rPr>
                <w:rStyle w:val="Hipervnculo"/>
                <w:noProof/>
                <w:lang w:val="es-CO"/>
              </w:rPr>
              <w:t>Sistematización</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_Toc390936044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5</w:t>
            </w:r>
            <w:r w:rsidR="00670692" w:rsidRPr="005104EE">
              <w:rPr>
                <w:noProof/>
                <w:webHidden/>
                <w:lang w:val="es-CO"/>
              </w:rPr>
              <w:fldChar w:fldCharType="end"/>
            </w:r>
          </w:hyperlink>
        </w:p>
        <w:p w:rsidR="00670692" w:rsidRPr="005104EE" w:rsidRDefault="008B55A9">
          <w:pPr>
            <w:pStyle w:val="TDC3"/>
            <w:tabs>
              <w:tab w:val="left" w:pos="1320"/>
              <w:tab w:val="right" w:leader="dot" w:pos="8494"/>
            </w:tabs>
            <w:rPr>
              <w:noProof/>
              <w:lang w:val="es-CO"/>
            </w:rPr>
          </w:pPr>
          <w:hyperlink w:anchor="_Toc390936045" w:history="1">
            <w:r w:rsidR="00670692" w:rsidRPr="005104EE">
              <w:rPr>
                <w:rStyle w:val="Hipervnculo"/>
                <w:noProof/>
                <w:lang w:val="es-CO"/>
              </w:rPr>
              <w:t>1.1.3</w:t>
            </w:r>
            <w:r w:rsidR="00670692" w:rsidRPr="005104EE">
              <w:rPr>
                <w:noProof/>
                <w:lang w:val="es-CO"/>
              </w:rPr>
              <w:tab/>
            </w:r>
            <w:r w:rsidR="00670692" w:rsidRPr="005104EE">
              <w:rPr>
                <w:rStyle w:val="Hipervnculo"/>
                <w:noProof/>
                <w:lang w:val="es-CO"/>
              </w:rPr>
              <w:t>Posible título del trabajo de grado</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_Toc390936045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6</w:t>
            </w:r>
            <w:r w:rsidR="00670692" w:rsidRPr="005104EE">
              <w:rPr>
                <w:noProof/>
                <w:webHidden/>
                <w:lang w:val="es-CO"/>
              </w:rPr>
              <w:fldChar w:fldCharType="end"/>
            </w:r>
          </w:hyperlink>
        </w:p>
        <w:p w:rsidR="00670692" w:rsidRPr="005104EE" w:rsidRDefault="008B55A9">
          <w:pPr>
            <w:pStyle w:val="TDC2"/>
            <w:tabs>
              <w:tab w:val="left" w:pos="880"/>
              <w:tab w:val="right" w:leader="dot" w:pos="8494"/>
            </w:tabs>
            <w:rPr>
              <w:rFonts w:eastAsiaTheme="minorEastAsia"/>
              <w:noProof/>
              <w:lang w:eastAsia="es-ES"/>
            </w:rPr>
          </w:pPr>
          <w:hyperlink w:anchor="_Toc390936046" w:history="1">
            <w:r w:rsidR="00670692" w:rsidRPr="005104EE">
              <w:rPr>
                <w:rStyle w:val="Hipervnculo"/>
                <w:noProof/>
              </w:rPr>
              <w:t>1.2.</w:t>
            </w:r>
            <w:r w:rsidR="00670692" w:rsidRPr="005104EE">
              <w:rPr>
                <w:rFonts w:eastAsiaTheme="minorEastAsia"/>
                <w:noProof/>
                <w:lang w:eastAsia="es-ES"/>
              </w:rPr>
              <w:tab/>
            </w:r>
            <w:r w:rsidR="00670692" w:rsidRPr="005104EE">
              <w:rPr>
                <w:rStyle w:val="Hipervnculo"/>
                <w:noProof/>
              </w:rPr>
              <w:t>Objetivos</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_Toc390936046 \h </w:instrText>
            </w:r>
            <w:r w:rsidR="00670692" w:rsidRPr="005104EE">
              <w:rPr>
                <w:noProof/>
                <w:webHidden/>
              </w:rPr>
            </w:r>
            <w:r w:rsidR="00670692" w:rsidRPr="005104EE">
              <w:rPr>
                <w:noProof/>
                <w:webHidden/>
              </w:rPr>
              <w:fldChar w:fldCharType="separate"/>
            </w:r>
            <w:r w:rsidR="00670692" w:rsidRPr="005104EE">
              <w:rPr>
                <w:noProof/>
                <w:webHidden/>
              </w:rPr>
              <w:t>6</w:t>
            </w:r>
            <w:r w:rsidR="00670692" w:rsidRPr="005104EE">
              <w:rPr>
                <w:noProof/>
                <w:webHidden/>
              </w:rPr>
              <w:fldChar w:fldCharType="end"/>
            </w:r>
          </w:hyperlink>
        </w:p>
        <w:p w:rsidR="00670692" w:rsidRPr="005104EE" w:rsidRDefault="008B55A9">
          <w:pPr>
            <w:pStyle w:val="TDC3"/>
            <w:tabs>
              <w:tab w:val="left" w:pos="1320"/>
              <w:tab w:val="right" w:leader="dot" w:pos="8494"/>
            </w:tabs>
            <w:rPr>
              <w:noProof/>
              <w:lang w:val="es-CO"/>
            </w:rPr>
          </w:pPr>
          <w:hyperlink w:anchor="_Toc390936047" w:history="1">
            <w:r w:rsidR="00670692" w:rsidRPr="005104EE">
              <w:rPr>
                <w:rStyle w:val="Hipervnculo"/>
                <w:noProof/>
                <w:lang w:val="es-CO"/>
              </w:rPr>
              <w:t>1.2.1.</w:t>
            </w:r>
            <w:r w:rsidR="00670692" w:rsidRPr="005104EE">
              <w:rPr>
                <w:noProof/>
                <w:lang w:val="es-CO"/>
              </w:rPr>
              <w:tab/>
            </w:r>
            <w:r w:rsidR="00670692" w:rsidRPr="005104EE">
              <w:rPr>
                <w:rStyle w:val="Hipervnculo"/>
                <w:noProof/>
                <w:lang w:val="es-CO"/>
              </w:rPr>
              <w:t>Objetivo general</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_Toc390936047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6</w:t>
            </w:r>
            <w:r w:rsidR="00670692" w:rsidRPr="005104EE">
              <w:rPr>
                <w:noProof/>
                <w:webHidden/>
                <w:lang w:val="es-CO"/>
              </w:rPr>
              <w:fldChar w:fldCharType="end"/>
            </w:r>
          </w:hyperlink>
        </w:p>
        <w:p w:rsidR="00670692" w:rsidRPr="005104EE" w:rsidRDefault="008B55A9">
          <w:pPr>
            <w:pStyle w:val="TDC3"/>
            <w:tabs>
              <w:tab w:val="left" w:pos="1320"/>
              <w:tab w:val="right" w:leader="dot" w:pos="8494"/>
            </w:tabs>
            <w:rPr>
              <w:noProof/>
              <w:lang w:val="es-CO"/>
            </w:rPr>
          </w:pPr>
          <w:hyperlink w:anchor="_Toc390936048" w:history="1">
            <w:r w:rsidR="00670692" w:rsidRPr="005104EE">
              <w:rPr>
                <w:rStyle w:val="Hipervnculo"/>
                <w:noProof/>
                <w:lang w:val="es-CO"/>
              </w:rPr>
              <w:t>1.2.2.</w:t>
            </w:r>
            <w:r w:rsidR="00670692" w:rsidRPr="005104EE">
              <w:rPr>
                <w:noProof/>
                <w:lang w:val="es-CO"/>
              </w:rPr>
              <w:tab/>
            </w:r>
            <w:r w:rsidR="00670692" w:rsidRPr="005104EE">
              <w:rPr>
                <w:rStyle w:val="Hipervnculo"/>
                <w:noProof/>
                <w:lang w:val="es-CO"/>
              </w:rPr>
              <w:t>Objetivos Específicos</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_Toc390936048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6</w:t>
            </w:r>
            <w:r w:rsidR="00670692" w:rsidRPr="005104EE">
              <w:rPr>
                <w:noProof/>
                <w:webHidden/>
                <w:lang w:val="es-CO"/>
              </w:rPr>
              <w:fldChar w:fldCharType="end"/>
            </w:r>
          </w:hyperlink>
        </w:p>
        <w:p w:rsidR="00670692" w:rsidRPr="005104EE" w:rsidRDefault="008B55A9">
          <w:pPr>
            <w:pStyle w:val="TDC2"/>
            <w:tabs>
              <w:tab w:val="left" w:pos="880"/>
              <w:tab w:val="right" w:leader="dot" w:pos="8494"/>
            </w:tabs>
            <w:rPr>
              <w:rFonts w:eastAsiaTheme="minorEastAsia"/>
              <w:noProof/>
              <w:lang w:eastAsia="es-ES"/>
            </w:rPr>
          </w:pPr>
          <w:hyperlink w:anchor="_Toc390936049" w:history="1">
            <w:r w:rsidR="00670692" w:rsidRPr="005104EE">
              <w:rPr>
                <w:rStyle w:val="Hipervnculo"/>
                <w:noProof/>
              </w:rPr>
              <w:t>1.3.</w:t>
            </w:r>
            <w:r w:rsidR="00670692" w:rsidRPr="005104EE">
              <w:rPr>
                <w:rFonts w:eastAsiaTheme="minorEastAsia"/>
                <w:noProof/>
                <w:lang w:eastAsia="es-ES"/>
              </w:rPr>
              <w:tab/>
            </w:r>
            <w:r w:rsidR="00670692" w:rsidRPr="005104EE">
              <w:rPr>
                <w:rStyle w:val="Hipervnculo"/>
                <w:noProof/>
              </w:rPr>
              <w:t>Justificación</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_Toc390936049 \h </w:instrText>
            </w:r>
            <w:r w:rsidR="00670692" w:rsidRPr="005104EE">
              <w:rPr>
                <w:noProof/>
                <w:webHidden/>
              </w:rPr>
            </w:r>
            <w:r w:rsidR="00670692" w:rsidRPr="005104EE">
              <w:rPr>
                <w:noProof/>
                <w:webHidden/>
              </w:rPr>
              <w:fldChar w:fldCharType="separate"/>
            </w:r>
            <w:r w:rsidR="00670692" w:rsidRPr="005104EE">
              <w:rPr>
                <w:noProof/>
                <w:webHidden/>
              </w:rPr>
              <w:t>7</w:t>
            </w:r>
            <w:r w:rsidR="00670692" w:rsidRPr="005104EE">
              <w:rPr>
                <w:noProof/>
                <w:webHidden/>
              </w:rPr>
              <w:fldChar w:fldCharType="end"/>
            </w:r>
          </w:hyperlink>
        </w:p>
        <w:p w:rsidR="00670692" w:rsidRPr="005104EE" w:rsidRDefault="008B55A9">
          <w:pPr>
            <w:pStyle w:val="TDC2"/>
            <w:tabs>
              <w:tab w:val="left" w:pos="880"/>
              <w:tab w:val="right" w:leader="dot" w:pos="8494"/>
            </w:tabs>
            <w:rPr>
              <w:rFonts w:eastAsiaTheme="minorEastAsia"/>
              <w:noProof/>
              <w:lang w:eastAsia="es-ES"/>
            </w:rPr>
          </w:pPr>
          <w:hyperlink w:anchor="_Toc390936050" w:history="1">
            <w:r w:rsidR="00670692" w:rsidRPr="005104EE">
              <w:rPr>
                <w:rStyle w:val="Hipervnculo"/>
                <w:noProof/>
              </w:rPr>
              <w:t>1.2</w:t>
            </w:r>
            <w:r w:rsidR="00670692" w:rsidRPr="005104EE">
              <w:rPr>
                <w:rFonts w:eastAsiaTheme="minorEastAsia"/>
                <w:noProof/>
                <w:lang w:eastAsia="es-ES"/>
              </w:rPr>
              <w:tab/>
            </w:r>
            <w:r w:rsidR="00670692" w:rsidRPr="005104EE">
              <w:rPr>
                <w:rStyle w:val="Hipervnculo"/>
                <w:noProof/>
              </w:rPr>
              <w:t>Alcances y Limitaciones</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_Toc390936050 \h </w:instrText>
            </w:r>
            <w:r w:rsidR="00670692" w:rsidRPr="005104EE">
              <w:rPr>
                <w:noProof/>
                <w:webHidden/>
              </w:rPr>
            </w:r>
            <w:r w:rsidR="00670692" w:rsidRPr="005104EE">
              <w:rPr>
                <w:noProof/>
                <w:webHidden/>
              </w:rPr>
              <w:fldChar w:fldCharType="separate"/>
            </w:r>
            <w:r w:rsidR="00670692" w:rsidRPr="005104EE">
              <w:rPr>
                <w:noProof/>
                <w:webHidden/>
              </w:rPr>
              <w:t>7</w:t>
            </w:r>
            <w:r w:rsidR="00670692" w:rsidRPr="005104EE">
              <w:rPr>
                <w:noProof/>
                <w:webHidden/>
              </w:rPr>
              <w:fldChar w:fldCharType="end"/>
            </w:r>
          </w:hyperlink>
        </w:p>
        <w:p w:rsidR="00670692" w:rsidRPr="005104EE" w:rsidRDefault="008B55A9">
          <w:pPr>
            <w:pStyle w:val="TDC1"/>
            <w:tabs>
              <w:tab w:val="left" w:pos="440"/>
              <w:tab w:val="right" w:leader="dot" w:pos="8494"/>
            </w:tabs>
            <w:rPr>
              <w:rFonts w:eastAsiaTheme="minorEastAsia"/>
              <w:noProof/>
              <w:lang w:eastAsia="es-ES"/>
            </w:rPr>
          </w:pPr>
          <w:hyperlink w:anchor="_Toc390936051" w:history="1">
            <w:r w:rsidR="00670692" w:rsidRPr="005104EE">
              <w:rPr>
                <w:rStyle w:val="Hipervnculo"/>
                <w:noProof/>
              </w:rPr>
              <w:t>2</w:t>
            </w:r>
            <w:r w:rsidR="00670692" w:rsidRPr="005104EE">
              <w:rPr>
                <w:rFonts w:eastAsiaTheme="minorEastAsia"/>
                <w:noProof/>
                <w:lang w:eastAsia="es-ES"/>
              </w:rPr>
              <w:tab/>
            </w:r>
            <w:r w:rsidR="00670692" w:rsidRPr="005104EE">
              <w:rPr>
                <w:rStyle w:val="Hipervnculo"/>
                <w:noProof/>
              </w:rPr>
              <w:t>MARCO DE REFERENCIA</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_Toc390936051 \h </w:instrText>
            </w:r>
            <w:r w:rsidR="00670692" w:rsidRPr="005104EE">
              <w:rPr>
                <w:noProof/>
                <w:webHidden/>
              </w:rPr>
            </w:r>
            <w:r w:rsidR="00670692" w:rsidRPr="005104EE">
              <w:rPr>
                <w:noProof/>
                <w:webHidden/>
              </w:rPr>
              <w:fldChar w:fldCharType="separate"/>
            </w:r>
            <w:r w:rsidR="00670692" w:rsidRPr="005104EE">
              <w:rPr>
                <w:noProof/>
                <w:webHidden/>
              </w:rPr>
              <w:t>8</w:t>
            </w:r>
            <w:r w:rsidR="00670692" w:rsidRPr="005104EE">
              <w:rPr>
                <w:noProof/>
                <w:webHidden/>
              </w:rPr>
              <w:fldChar w:fldCharType="end"/>
            </w:r>
          </w:hyperlink>
        </w:p>
        <w:p w:rsidR="00670692" w:rsidRPr="005104EE" w:rsidRDefault="008B55A9">
          <w:pPr>
            <w:pStyle w:val="TDC2"/>
            <w:tabs>
              <w:tab w:val="left" w:pos="880"/>
              <w:tab w:val="right" w:leader="dot" w:pos="8494"/>
            </w:tabs>
            <w:rPr>
              <w:rFonts w:eastAsiaTheme="minorEastAsia"/>
              <w:noProof/>
              <w:lang w:eastAsia="es-ES"/>
            </w:rPr>
          </w:pPr>
          <w:hyperlink w:anchor="_Toc390936052" w:history="1">
            <w:r w:rsidR="00670692" w:rsidRPr="005104EE">
              <w:rPr>
                <w:rStyle w:val="Hipervnculo"/>
                <w:noProof/>
              </w:rPr>
              <w:t>2.1</w:t>
            </w:r>
            <w:r w:rsidR="00670692" w:rsidRPr="005104EE">
              <w:rPr>
                <w:rFonts w:eastAsiaTheme="minorEastAsia"/>
                <w:noProof/>
                <w:lang w:eastAsia="es-ES"/>
              </w:rPr>
              <w:tab/>
            </w:r>
            <w:r w:rsidR="00670692" w:rsidRPr="005104EE">
              <w:rPr>
                <w:rStyle w:val="Hipervnculo"/>
                <w:noProof/>
              </w:rPr>
              <w:t>Marco Teórico</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_Toc390936052 \h </w:instrText>
            </w:r>
            <w:r w:rsidR="00670692" w:rsidRPr="005104EE">
              <w:rPr>
                <w:noProof/>
                <w:webHidden/>
              </w:rPr>
            </w:r>
            <w:r w:rsidR="00670692" w:rsidRPr="005104EE">
              <w:rPr>
                <w:noProof/>
                <w:webHidden/>
              </w:rPr>
              <w:fldChar w:fldCharType="separate"/>
            </w:r>
            <w:r w:rsidR="00670692" w:rsidRPr="005104EE">
              <w:rPr>
                <w:noProof/>
                <w:webHidden/>
              </w:rPr>
              <w:t>8</w:t>
            </w:r>
            <w:r w:rsidR="00670692" w:rsidRPr="005104EE">
              <w:rPr>
                <w:noProof/>
                <w:webHidden/>
              </w:rPr>
              <w:fldChar w:fldCharType="end"/>
            </w:r>
          </w:hyperlink>
        </w:p>
        <w:p w:rsidR="00670692" w:rsidRPr="005104EE" w:rsidRDefault="008B55A9">
          <w:pPr>
            <w:pStyle w:val="TDC3"/>
            <w:tabs>
              <w:tab w:val="left" w:pos="1320"/>
              <w:tab w:val="right" w:leader="dot" w:pos="8494"/>
            </w:tabs>
            <w:rPr>
              <w:noProof/>
              <w:lang w:val="es-CO"/>
            </w:rPr>
          </w:pPr>
          <w:hyperlink w:anchor="_Toc390936053" w:history="1">
            <w:r w:rsidR="00670692" w:rsidRPr="005104EE">
              <w:rPr>
                <w:rStyle w:val="Hipervnculo"/>
                <w:noProof/>
                <w:lang w:val="es-CO"/>
              </w:rPr>
              <w:t>2.1.1</w:t>
            </w:r>
            <w:r w:rsidR="00670692" w:rsidRPr="005104EE">
              <w:rPr>
                <w:noProof/>
                <w:lang w:val="es-CO"/>
              </w:rPr>
              <w:tab/>
            </w:r>
            <w:r w:rsidR="00670692" w:rsidRPr="005104EE">
              <w:rPr>
                <w:rStyle w:val="Hipervnculo"/>
                <w:noProof/>
                <w:lang w:val="es-CO"/>
              </w:rPr>
              <w:t>Lenguaje para la Especificación y Descripción de sistemas distribuidos</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_Toc390936053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8</w:t>
            </w:r>
            <w:r w:rsidR="00670692" w:rsidRPr="005104EE">
              <w:rPr>
                <w:noProof/>
                <w:webHidden/>
                <w:lang w:val="es-CO"/>
              </w:rPr>
              <w:fldChar w:fldCharType="end"/>
            </w:r>
          </w:hyperlink>
        </w:p>
        <w:p w:rsidR="00670692" w:rsidRPr="005104EE" w:rsidRDefault="008B55A9">
          <w:pPr>
            <w:pStyle w:val="TDC3"/>
            <w:tabs>
              <w:tab w:val="left" w:pos="1320"/>
              <w:tab w:val="right" w:leader="dot" w:pos="8494"/>
            </w:tabs>
            <w:rPr>
              <w:noProof/>
              <w:lang w:val="es-CO"/>
            </w:rPr>
          </w:pPr>
          <w:hyperlink w:anchor="_Toc390936054" w:history="1">
            <w:r w:rsidR="00670692" w:rsidRPr="005104EE">
              <w:rPr>
                <w:rStyle w:val="Hipervnculo"/>
                <w:noProof/>
                <w:lang w:val="es-CO"/>
              </w:rPr>
              <w:t>2.1.2</w:t>
            </w:r>
            <w:r w:rsidR="00670692" w:rsidRPr="005104EE">
              <w:rPr>
                <w:noProof/>
                <w:lang w:val="es-CO"/>
              </w:rPr>
              <w:tab/>
            </w:r>
            <w:r w:rsidR="00670692" w:rsidRPr="005104EE">
              <w:rPr>
                <w:rStyle w:val="Hipervnculo"/>
                <w:noProof/>
                <w:lang w:val="es-CO"/>
              </w:rPr>
              <w:t>Software de Pruebas</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_Toc390936054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11</w:t>
            </w:r>
            <w:r w:rsidR="00670692" w:rsidRPr="005104EE">
              <w:rPr>
                <w:noProof/>
                <w:webHidden/>
                <w:lang w:val="es-CO"/>
              </w:rPr>
              <w:fldChar w:fldCharType="end"/>
            </w:r>
          </w:hyperlink>
        </w:p>
        <w:p w:rsidR="00670692" w:rsidRPr="005104EE" w:rsidRDefault="008B55A9">
          <w:pPr>
            <w:pStyle w:val="TDC3"/>
            <w:tabs>
              <w:tab w:val="left" w:pos="1320"/>
              <w:tab w:val="right" w:leader="dot" w:pos="8494"/>
            </w:tabs>
            <w:rPr>
              <w:noProof/>
              <w:lang w:val="es-CO"/>
            </w:rPr>
          </w:pPr>
          <w:hyperlink w:anchor="_Toc390936055" w:history="1">
            <w:r w:rsidR="00670692" w:rsidRPr="005104EE">
              <w:rPr>
                <w:rStyle w:val="Hipervnculo"/>
                <w:noProof/>
                <w:lang w:val="es-CO"/>
              </w:rPr>
              <w:t>2.1.3</w:t>
            </w:r>
            <w:r w:rsidR="00670692" w:rsidRPr="005104EE">
              <w:rPr>
                <w:noProof/>
                <w:lang w:val="es-CO"/>
              </w:rPr>
              <w:tab/>
            </w:r>
            <w:r w:rsidR="00670692" w:rsidRPr="005104EE">
              <w:rPr>
                <w:rStyle w:val="Hipervnculo"/>
                <w:noProof/>
                <w:lang w:val="es-CO"/>
              </w:rPr>
              <w:t>Verificaciones Formales</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_Toc390936055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15</w:t>
            </w:r>
            <w:r w:rsidR="00670692" w:rsidRPr="005104EE">
              <w:rPr>
                <w:noProof/>
                <w:webHidden/>
                <w:lang w:val="es-CO"/>
              </w:rPr>
              <w:fldChar w:fldCharType="end"/>
            </w:r>
          </w:hyperlink>
        </w:p>
        <w:p w:rsidR="00670692" w:rsidRPr="005104EE" w:rsidRDefault="008B55A9">
          <w:pPr>
            <w:pStyle w:val="TDC3"/>
            <w:tabs>
              <w:tab w:val="left" w:pos="1320"/>
              <w:tab w:val="right" w:leader="dot" w:pos="8494"/>
            </w:tabs>
            <w:rPr>
              <w:noProof/>
              <w:lang w:val="es-CO"/>
            </w:rPr>
          </w:pPr>
          <w:hyperlink w:anchor="_Toc390936056" w:history="1">
            <w:r w:rsidR="00670692" w:rsidRPr="005104EE">
              <w:rPr>
                <w:rStyle w:val="Hipervnculo"/>
                <w:noProof/>
                <w:lang w:val="es-CO"/>
              </w:rPr>
              <w:t>2.1.4</w:t>
            </w:r>
            <w:r w:rsidR="00670692" w:rsidRPr="005104EE">
              <w:rPr>
                <w:noProof/>
                <w:lang w:val="es-CO"/>
              </w:rPr>
              <w:tab/>
            </w:r>
            <w:r w:rsidR="00670692" w:rsidRPr="005104EE">
              <w:rPr>
                <w:rStyle w:val="Hipervnculo"/>
                <w:noProof/>
                <w:lang w:val="es-CO"/>
              </w:rPr>
              <w:t>Trabajos Relacionados</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_Toc390936056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19</w:t>
            </w:r>
            <w:r w:rsidR="00670692" w:rsidRPr="005104EE">
              <w:rPr>
                <w:noProof/>
                <w:webHidden/>
                <w:lang w:val="es-CO"/>
              </w:rPr>
              <w:fldChar w:fldCharType="end"/>
            </w:r>
          </w:hyperlink>
        </w:p>
        <w:p w:rsidR="00670692" w:rsidRPr="005104EE" w:rsidRDefault="008B55A9">
          <w:pPr>
            <w:pStyle w:val="TDC2"/>
            <w:tabs>
              <w:tab w:val="left" w:pos="880"/>
              <w:tab w:val="right" w:leader="dot" w:pos="8494"/>
            </w:tabs>
            <w:rPr>
              <w:rFonts w:eastAsiaTheme="minorEastAsia"/>
              <w:noProof/>
              <w:lang w:eastAsia="es-ES"/>
            </w:rPr>
          </w:pPr>
          <w:hyperlink w:anchor="_Toc390936057" w:history="1">
            <w:r w:rsidR="00670692" w:rsidRPr="005104EE">
              <w:rPr>
                <w:rStyle w:val="Hipervnculo"/>
                <w:noProof/>
              </w:rPr>
              <w:t>2.2</w:t>
            </w:r>
            <w:r w:rsidR="00670692" w:rsidRPr="005104EE">
              <w:rPr>
                <w:rFonts w:eastAsiaTheme="minorEastAsia"/>
                <w:noProof/>
                <w:lang w:eastAsia="es-ES"/>
              </w:rPr>
              <w:tab/>
            </w:r>
            <w:r w:rsidR="00670692" w:rsidRPr="005104EE">
              <w:rPr>
                <w:rStyle w:val="Hipervnculo"/>
                <w:noProof/>
              </w:rPr>
              <w:t>Metodología de la investigación</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_Toc390936057 \h </w:instrText>
            </w:r>
            <w:r w:rsidR="00670692" w:rsidRPr="005104EE">
              <w:rPr>
                <w:noProof/>
                <w:webHidden/>
              </w:rPr>
            </w:r>
            <w:r w:rsidR="00670692" w:rsidRPr="005104EE">
              <w:rPr>
                <w:noProof/>
                <w:webHidden/>
              </w:rPr>
              <w:fldChar w:fldCharType="separate"/>
            </w:r>
            <w:r w:rsidR="00670692" w:rsidRPr="005104EE">
              <w:rPr>
                <w:noProof/>
                <w:webHidden/>
              </w:rPr>
              <w:t>20</w:t>
            </w:r>
            <w:r w:rsidR="00670692" w:rsidRPr="005104EE">
              <w:rPr>
                <w:noProof/>
                <w:webHidden/>
              </w:rPr>
              <w:fldChar w:fldCharType="end"/>
            </w:r>
          </w:hyperlink>
        </w:p>
        <w:p w:rsidR="00670692" w:rsidRPr="005104EE" w:rsidRDefault="008B55A9">
          <w:pPr>
            <w:pStyle w:val="TDC2"/>
            <w:tabs>
              <w:tab w:val="left" w:pos="880"/>
              <w:tab w:val="right" w:leader="dot" w:pos="8494"/>
            </w:tabs>
            <w:rPr>
              <w:rFonts w:eastAsiaTheme="minorEastAsia"/>
              <w:noProof/>
              <w:lang w:eastAsia="es-ES"/>
            </w:rPr>
          </w:pPr>
          <w:hyperlink w:anchor="_Toc390936058" w:history="1">
            <w:r w:rsidR="00670692" w:rsidRPr="005104EE">
              <w:rPr>
                <w:rStyle w:val="Hipervnculo"/>
                <w:noProof/>
              </w:rPr>
              <w:t>2.3</w:t>
            </w:r>
            <w:r w:rsidR="00670692" w:rsidRPr="005104EE">
              <w:rPr>
                <w:rFonts w:eastAsiaTheme="minorEastAsia"/>
                <w:noProof/>
                <w:lang w:eastAsia="es-ES"/>
              </w:rPr>
              <w:tab/>
            </w:r>
            <w:r w:rsidR="00670692" w:rsidRPr="005104EE">
              <w:rPr>
                <w:rStyle w:val="Hipervnculo"/>
                <w:noProof/>
              </w:rPr>
              <w:t>Resultados esperados</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_Toc390936058 \h </w:instrText>
            </w:r>
            <w:r w:rsidR="00670692" w:rsidRPr="005104EE">
              <w:rPr>
                <w:noProof/>
                <w:webHidden/>
              </w:rPr>
            </w:r>
            <w:r w:rsidR="00670692" w:rsidRPr="005104EE">
              <w:rPr>
                <w:noProof/>
                <w:webHidden/>
              </w:rPr>
              <w:fldChar w:fldCharType="separate"/>
            </w:r>
            <w:r w:rsidR="00670692" w:rsidRPr="005104EE">
              <w:rPr>
                <w:noProof/>
                <w:webHidden/>
              </w:rPr>
              <w:t>20</w:t>
            </w:r>
            <w:r w:rsidR="00670692" w:rsidRPr="005104EE">
              <w:rPr>
                <w:noProof/>
                <w:webHidden/>
              </w:rPr>
              <w:fldChar w:fldCharType="end"/>
            </w:r>
          </w:hyperlink>
        </w:p>
        <w:p w:rsidR="00670692" w:rsidRPr="005104EE" w:rsidRDefault="008B55A9">
          <w:pPr>
            <w:pStyle w:val="TDC2"/>
            <w:tabs>
              <w:tab w:val="left" w:pos="880"/>
              <w:tab w:val="right" w:leader="dot" w:pos="8494"/>
            </w:tabs>
            <w:rPr>
              <w:rFonts w:eastAsiaTheme="minorEastAsia"/>
              <w:noProof/>
              <w:lang w:eastAsia="es-ES"/>
            </w:rPr>
          </w:pPr>
          <w:hyperlink w:anchor="_Toc390936059" w:history="1">
            <w:r w:rsidR="00670692" w:rsidRPr="005104EE">
              <w:rPr>
                <w:rStyle w:val="Hipervnculo"/>
                <w:noProof/>
              </w:rPr>
              <w:t>2.4</w:t>
            </w:r>
            <w:r w:rsidR="00670692" w:rsidRPr="005104EE">
              <w:rPr>
                <w:rFonts w:eastAsiaTheme="minorEastAsia"/>
                <w:noProof/>
                <w:lang w:eastAsia="es-ES"/>
              </w:rPr>
              <w:tab/>
            </w:r>
            <w:r w:rsidR="00670692" w:rsidRPr="005104EE">
              <w:rPr>
                <w:rStyle w:val="Hipervnculo"/>
                <w:noProof/>
              </w:rPr>
              <w:t>Descripción de recursos</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_Toc390936059 \h </w:instrText>
            </w:r>
            <w:r w:rsidR="00670692" w:rsidRPr="005104EE">
              <w:rPr>
                <w:noProof/>
                <w:webHidden/>
              </w:rPr>
            </w:r>
            <w:r w:rsidR="00670692" w:rsidRPr="005104EE">
              <w:rPr>
                <w:noProof/>
                <w:webHidden/>
              </w:rPr>
              <w:fldChar w:fldCharType="separate"/>
            </w:r>
            <w:r w:rsidR="00670692" w:rsidRPr="005104EE">
              <w:rPr>
                <w:noProof/>
                <w:webHidden/>
              </w:rPr>
              <w:t>20</w:t>
            </w:r>
            <w:r w:rsidR="00670692" w:rsidRPr="005104EE">
              <w:rPr>
                <w:noProof/>
                <w:webHidden/>
              </w:rPr>
              <w:fldChar w:fldCharType="end"/>
            </w:r>
          </w:hyperlink>
        </w:p>
        <w:p w:rsidR="00670692" w:rsidRPr="005104EE" w:rsidRDefault="008B55A9">
          <w:pPr>
            <w:pStyle w:val="TDC3"/>
            <w:tabs>
              <w:tab w:val="left" w:pos="1320"/>
              <w:tab w:val="right" w:leader="dot" w:pos="8494"/>
            </w:tabs>
            <w:rPr>
              <w:noProof/>
              <w:lang w:val="es-CO"/>
            </w:rPr>
          </w:pPr>
          <w:hyperlink w:anchor="_Toc390936060" w:history="1">
            <w:r w:rsidR="00670692" w:rsidRPr="005104EE">
              <w:rPr>
                <w:rStyle w:val="Hipervnculo"/>
                <w:noProof/>
                <w:lang w:val="es-CO"/>
              </w:rPr>
              <w:t>2.4.1</w:t>
            </w:r>
            <w:r w:rsidR="00670692" w:rsidRPr="005104EE">
              <w:rPr>
                <w:noProof/>
                <w:lang w:val="es-CO"/>
              </w:rPr>
              <w:tab/>
            </w:r>
            <w:r w:rsidR="00670692" w:rsidRPr="005104EE">
              <w:rPr>
                <w:rStyle w:val="Hipervnculo"/>
                <w:noProof/>
                <w:lang w:val="es-CO"/>
              </w:rPr>
              <w:t>Director</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_Toc390936060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20</w:t>
            </w:r>
            <w:r w:rsidR="00670692" w:rsidRPr="005104EE">
              <w:rPr>
                <w:noProof/>
                <w:webHidden/>
                <w:lang w:val="es-CO"/>
              </w:rPr>
              <w:fldChar w:fldCharType="end"/>
            </w:r>
          </w:hyperlink>
        </w:p>
        <w:p w:rsidR="00670692" w:rsidRPr="005104EE" w:rsidRDefault="008B55A9">
          <w:pPr>
            <w:pStyle w:val="TDC3"/>
            <w:tabs>
              <w:tab w:val="left" w:pos="1320"/>
              <w:tab w:val="right" w:leader="dot" w:pos="8494"/>
            </w:tabs>
            <w:rPr>
              <w:noProof/>
              <w:lang w:val="es-CO"/>
            </w:rPr>
          </w:pPr>
          <w:hyperlink w:anchor="_Toc390936061" w:history="1">
            <w:r w:rsidR="00670692" w:rsidRPr="005104EE">
              <w:rPr>
                <w:rStyle w:val="Hipervnculo"/>
                <w:noProof/>
                <w:lang w:val="es-CO"/>
              </w:rPr>
              <w:t>2.4.2</w:t>
            </w:r>
            <w:r w:rsidR="00670692" w:rsidRPr="005104EE">
              <w:rPr>
                <w:noProof/>
                <w:lang w:val="es-CO"/>
              </w:rPr>
              <w:tab/>
            </w:r>
            <w:r w:rsidR="00670692" w:rsidRPr="005104EE">
              <w:rPr>
                <w:rStyle w:val="Hipervnculo"/>
                <w:noProof/>
                <w:lang w:val="es-CO"/>
              </w:rPr>
              <w:t>Recursos Técnicos</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_Toc390936061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20</w:t>
            </w:r>
            <w:r w:rsidR="00670692" w:rsidRPr="005104EE">
              <w:rPr>
                <w:noProof/>
                <w:webHidden/>
                <w:lang w:val="es-CO"/>
              </w:rPr>
              <w:fldChar w:fldCharType="end"/>
            </w:r>
          </w:hyperlink>
        </w:p>
        <w:p w:rsidR="00670692" w:rsidRPr="005104EE" w:rsidRDefault="008B55A9">
          <w:pPr>
            <w:pStyle w:val="TDC3"/>
            <w:tabs>
              <w:tab w:val="left" w:pos="1320"/>
              <w:tab w:val="right" w:leader="dot" w:pos="8494"/>
            </w:tabs>
            <w:rPr>
              <w:noProof/>
              <w:lang w:val="es-CO"/>
            </w:rPr>
          </w:pPr>
          <w:hyperlink w:anchor="_Toc390936062" w:history="1">
            <w:r w:rsidR="00670692" w:rsidRPr="005104EE">
              <w:rPr>
                <w:rStyle w:val="Hipervnculo"/>
                <w:noProof/>
                <w:lang w:val="es-CO"/>
              </w:rPr>
              <w:t>2.4.3</w:t>
            </w:r>
            <w:r w:rsidR="00670692" w:rsidRPr="005104EE">
              <w:rPr>
                <w:noProof/>
                <w:lang w:val="es-CO"/>
              </w:rPr>
              <w:tab/>
            </w:r>
            <w:r w:rsidR="00670692" w:rsidRPr="005104EE">
              <w:rPr>
                <w:rStyle w:val="Hipervnculo"/>
                <w:noProof/>
                <w:lang w:val="es-CO"/>
              </w:rPr>
              <w:t>Presupuesto</w:t>
            </w:r>
            <w:r w:rsidR="00670692" w:rsidRPr="005104EE">
              <w:rPr>
                <w:noProof/>
                <w:webHidden/>
                <w:lang w:val="es-CO"/>
              </w:rPr>
              <w:tab/>
            </w:r>
            <w:r w:rsidR="00670692" w:rsidRPr="005104EE">
              <w:rPr>
                <w:noProof/>
                <w:webHidden/>
                <w:lang w:val="es-CO"/>
              </w:rPr>
              <w:fldChar w:fldCharType="begin"/>
            </w:r>
            <w:r w:rsidR="00670692" w:rsidRPr="005104EE">
              <w:rPr>
                <w:noProof/>
                <w:webHidden/>
                <w:lang w:val="es-CO"/>
              </w:rPr>
              <w:instrText xml:space="preserve"> PAGEREF _Toc390936062 \h </w:instrText>
            </w:r>
            <w:r w:rsidR="00670692" w:rsidRPr="005104EE">
              <w:rPr>
                <w:noProof/>
                <w:webHidden/>
                <w:lang w:val="es-CO"/>
              </w:rPr>
            </w:r>
            <w:r w:rsidR="00670692" w:rsidRPr="005104EE">
              <w:rPr>
                <w:noProof/>
                <w:webHidden/>
                <w:lang w:val="es-CO"/>
              </w:rPr>
              <w:fldChar w:fldCharType="separate"/>
            </w:r>
            <w:r w:rsidR="00670692" w:rsidRPr="005104EE">
              <w:rPr>
                <w:noProof/>
                <w:webHidden/>
                <w:lang w:val="es-CO"/>
              </w:rPr>
              <w:t>20</w:t>
            </w:r>
            <w:r w:rsidR="00670692" w:rsidRPr="005104EE">
              <w:rPr>
                <w:noProof/>
                <w:webHidden/>
                <w:lang w:val="es-CO"/>
              </w:rPr>
              <w:fldChar w:fldCharType="end"/>
            </w:r>
          </w:hyperlink>
        </w:p>
        <w:p w:rsidR="00670692" w:rsidRPr="005104EE" w:rsidRDefault="008B55A9">
          <w:pPr>
            <w:pStyle w:val="TDC2"/>
            <w:tabs>
              <w:tab w:val="left" w:pos="880"/>
              <w:tab w:val="right" w:leader="dot" w:pos="8494"/>
            </w:tabs>
            <w:rPr>
              <w:rFonts w:eastAsiaTheme="minorEastAsia"/>
              <w:noProof/>
              <w:lang w:eastAsia="es-ES"/>
            </w:rPr>
          </w:pPr>
          <w:hyperlink w:anchor="_Toc390936063" w:history="1">
            <w:r w:rsidR="00670692" w:rsidRPr="005104EE">
              <w:rPr>
                <w:rStyle w:val="Hipervnculo"/>
                <w:noProof/>
              </w:rPr>
              <w:t>2.5</w:t>
            </w:r>
            <w:r w:rsidR="00670692" w:rsidRPr="005104EE">
              <w:rPr>
                <w:rFonts w:eastAsiaTheme="minorEastAsia"/>
                <w:noProof/>
                <w:lang w:eastAsia="es-ES"/>
              </w:rPr>
              <w:tab/>
            </w:r>
            <w:r w:rsidR="00670692" w:rsidRPr="005104EE">
              <w:rPr>
                <w:rStyle w:val="Hipervnculo"/>
                <w:noProof/>
              </w:rPr>
              <w:t>Posible tabla de contenido proyecto de grado</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_Toc390936063 \h </w:instrText>
            </w:r>
            <w:r w:rsidR="00670692" w:rsidRPr="005104EE">
              <w:rPr>
                <w:noProof/>
                <w:webHidden/>
              </w:rPr>
            </w:r>
            <w:r w:rsidR="00670692" w:rsidRPr="005104EE">
              <w:rPr>
                <w:noProof/>
                <w:webHidden/>
              </w:rPr>
              <w:fldChar w:fldCharType="separate"/>
            </w:r>
            <w:r w:rsidR="00670692" w:rsidRPr="005104EE">
              <w:rPr>
                <w:noProof/>
                <w:webHidden/>
              </w:rPr>
              <w:t>21</w:t>
            </w:r>
            <w:r w:rsidR="00670692" w:rsidRPr="005104EE">
              <w:rPr>
                <w:noProof/>
                <w:webHidden/>
              </w:rPr>
              <w:fldChar w:fldCharType="end"/>
            </w:r>
          </w:hyperlink>
        </w:p>
        <w:p w:rsidR="00670692" w:rsidRPr="005104EE" w:rsidRDefault="008B55A9">
          <w:pPr>
            <w:pStyle w:val="TDC2"/>
            <w:tabs>
              <w:tab w:val="left" w:pos="880"/>
              <w:tab w:val="right" w:leader="dot" w:pos="8494"/>
            </w:tabs>
            <w:rPr>
              <w:rFonts w:eastAsiaTheme="minorEastAsia"/>
              <w:noProof/>
              <w:lang w:eastAsia="es-ES"/>
            </w:rPr>
          </w:pPr>
          <w:hyperlink w:anchor="_Toc390936064" w:history="1">
            <w:r w:rsidR="00670692" w:rsidRPr="005104EE">
              <w:rPr>
                <w:rStyle w:val="Hipervnculo"/>
                <w:noProof/>
              </w:rPr>
              <w:t>2.6</w:t>
            </w:r>
            <w:r w:rsidR="00670692" w:rsidRPr="005104EE">
              <w:rPr>
                <w:rFonts w:eastAsiaTheme="minorEastAsia"/>
                <w:noProof/>
                <w:lang w:eastAsia="es-ES"/>
              </w:rPr>
              <w:tab/>
            </w:r>
            <w:r w:rsidR="00670692" w:rsidRPr="005104EE">
              <w:rPr>
                <w:rStyle w:val="Hipervnculo"/>
                <w:noProof/>
              </w:rPr>
              <w:t>Cronograma de actividades</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_Toc390936064 \h </w:instrText>
            </w:r>
            <w:r w:rsidR="00670692" w:rsidRPr="005104EE">
              <w:rPr>
                <w:noProof/>
                <w:webHidden/>
              </w:rPr>
            </w:r>
            <w:r w:rsidR="00670692" w:rsidRPr="005104EE">
              <w:rPr>
                <w:noProof/>
                <w:webHidden/>
              </w:rPr>
              <w:fldChar w:fldCharType="separate"/>
            </w:r>
            <w:r w:rsidR="00670692" w:rsidRPr="005104EE">
              <w:rPr>
                <w:noProof/>
                <w:webHidden/>
              </w:rPr>
              <w:t>22</w:t>
            </w:r>
            <w:r w:rsidR="00670692" w:rsidRPr="005104EE">
              <w:rPr>
                <w:noProof/>
                <w:webHidden/>
              </w:rPr>
              <w:fldChar w:fldCharType="end"/>
            </w:r>
          </w:hyperlink>
        </w:p>
        <w:p w:rsidR="00670692" w:rsidRPr="005104EE" w:rsidRDefault="008B55A9">
          <w:pPr>
            <w:pStyle w:val="TDC1"/>
            <w:tabs>
              <w:tab w:val="left" w:pos="440"/>
              <w:tab w:val="right" w:leader="dot" w:pos="8494"/>
            </w:tabs>
            <w:rPr>
              <w:rFonts w:eastAsiaTheme="minorEastAsia"/>
              <w:noProof/>
              <w:lang w:eastAsia="es-ES"/>
            </w:rPr>
          </w:pPr>
          <w:hyperlink w:anchor="_Toc390936065" w:history="1">
            <w:r w:rsidR="00670692" w:rsidRPr="005104EE">
              <w:rPr>
                <w:rStyle w:val="Hipervnculo"/>
                <w:noProof/>
              </w:rPr>
              <w:t>3</w:t>
            </w:r>
            <w:r w:rsidR="00670692" w:rsidRPr="005104EE">
              <w:rPr>
                <w:rFonts w:eastAsiaTheme="minorEastAsia"/>
                <w:noProof/>
                <w:lang w:eastAsia="es-ES"/>
              </w:rPr>
              <w:tab/>
            </w:r>
            <w:r w:rsidR="00670692" w:rsidRPr="005104EE">
              <w:rPr>
                <w:rStyle w:val="Hipervnculo"/>
                <w:noProof/>
              </w:rPr>
              <w:t>BIBLIOGRAFÍA</w:t>
            </w:r>
            <w:r w:rsidR="00670692" w:rsidRPr="005104EE">
              <w:rPr>
                <w:noProof/>
                <w:webHidden/>
              </w:rPr>
              <w:tab/>
            </w:r>
            <w:r w:rsidR="00670692" w:rsidRPr="005104EE">
              <w:rPr>
                <w:noProof/>
                <w:webHidden/>
              </w:rPr>
              <w:fldChar w:fldCharType="begin"/>
            </w:r>
            <w:r w:rsidR="00670692" w:rsidRPr="005104EE">
              <w:rPr>
                <w:noProof/>
                <w:webHidden/>
              </w:rPr>
              <w:instrText xml:space="preserve"> PAGEREF _Toc390936065 \h </w:instrText>
            </w:r>
            <w:r w:rsidR="00670692" w:rsidRPr="005104EE">
              <w:rPr>
                <w:noProof/>
                <w:webHidden/>
              </w:rPr>
            </w:r>
            <w:r w:rsidR="00670692" w:rsidRPr="005104EE">
              <w:rPr>
                <w:noProof/>
                <w:webHidden/>
              </w:rPr>
              <w:fldChar w:fldCharType="separate"/>
            </w:r>
            <w:r w:rsidR="00670692" w:rsidRPr="005104EE">
              <w:rPr>
                <w:noProof/>
                <w:webHidden/>
              </w:rPr>
              <w:t>22</w:t>
            </w:r>
            <w:r w:rsidR="00670692" w:rsidRPr="005104EE">
              <w:rPr>
                <w:noProof/>
                <w:webHidden/>
              </w:rPr>
              <w:fldChar w:fldCharType="end"/>
            </w:r>
          </w:hyperlink>
        </w:p>
        <w:p w:rsidR="005C5845" w:rsidRPr="005104EE" w:rsidRDefault="005C5845" w:rsidP="00B92913">
          <w:pPr>
            <w:jc w:val="both"/>
          </w:pPr>
          <w:r w:rsidRPr="005104EE">
            <w:rPr>
              <w:b/>
              <w:bCs/>
            </w:rPr>
            <w:fldChar w:fldCharType="end"/>
          </w:r>
        </w:p>
      </w:sdtContent>
    </w:sdt>
    <w:p w:rsidR="005C5845" w:rsidRPr="005104EE" w:rsidRDefault="005C5845" w:rsidP="00B92913">
      <w:pPr>
        <w:jc w:val="both"/>
      </w:pPr>
    </w:p>
    <w:p w:rsidR="005C5845" w:rsidRPr="005104EE" w:rsidRDefault="005C5845" w:rsidP="00B92913">
      <w:pPr>
        <w:jc w:val="both"/>
      </w:pPr>
    </w:p>
    <w:p w:rsidR="005C5845" w:rsidRPr="005104EE" w:rsidRDefault="005C5845" w:rsidP="00B92913">
      <w:pPr>
        <w:jc w:val="both"/>
        <w:rPr>
          <w:lang w:eastAsia="es-ES"/>
        </w:rPr>
      </w:pPr>
    </w:p>
    <w:p w:rsidR="00670692" w:rsidRPr="005104EE" w:rsidRDefault="00670692" w:rsidP="00B92913">
      <w:pPr>
        <w:jc w:val="both"/>
        <w:rPr>
          <w:lang w:eastAsia="es-ES"/>
        </w:rPr>
      </w:pPr>
    </w:p>
    <w:p w:rsidR="005C5845" w:rsidRPr="005104EE" w:rsidRDefault="005C5845" w:rsidP="00B92913">
      <w:pPr>
        <w:jc w:val="both"/>
        <w:rPr>
          <w:lang w:eastAsia="es-ES"/>
        </w:rPr>
      </w:pPr>
    </w:p>
    <w:p w:rsidR="009C073A" w:rsidRPr="005104EE" w:rsidRDefault="009C073A" w:rsidP="009C073A">
      <w:pPr>
        <w:jc w:val="both"/>
        <w:rPr>
          <w:b/>
          <w:sz w:val="28"/>
        </w:rPr>
      </w:pPr>
      <w:r w:rsidRPr="005104EE">
        <w:rPr>
          <w:b/>
          <w:sz w:val="28"/>
        </w:rPr>
        <w:lastRenderedPageBreak/>
        <w:t>INTRODUCCION</w:t>
      </w:r>
    </w:p>
    <w:p w:rsidR="009C073A" w:rsidRPr="005104EE" w:rsidRDefault="009C073A" w:rsidP="009C073A">
      <w:pPr>
        <w:jc w:val="both"/>
      </w:pPr>
      <w:r w:rsidRPr="005104EE">
        <w:t>La complejidad de los sistemas tanto en Hardware como en Software se ha venido  incrementando significativamente y por ende la probabilidad que los sistemas presenten fallas aumenta</w:t>
      </w:r>
      <w:r w:rsidR="00E63B03" w:rsidRPr="005104EE">
        <w:t xml:space="preserve"> (Schneider2004)</w:t>
      </w:r>
      <w:r w:rsidRPr="005104EE">
        <w:rPr>
          <w:i/>
        </w:rPr>
        <w:t>.</w:t>
      </w:r>
      <w:r w:rsidRPr="005104EE">
        <w:t xml:space="preserve"> Diversas áreas de las ciencias de la computación y matemáticas han propuesto diferentes metodologías que permiten obtener sistemas Hardware/Software con un mínimo de errores; dichas metodologías </w:t>
      </w:r>
      <w:r w:rsidR="003D435C" w:rsidRPr="005104EE">
        <w:t>estructuran</w:t>
      </w:r>
      <w:r w:rsidRPr="005104EE">
        <w:t xml:space="preserve"> la descripción del sistema a través de métodos formales o no formales, los cuales se pueden evaluar implementando desde una prueba de caja negra</w:t>
      </w:r>
      <w:r w:rsidRPr="005104EE">
        <w:rPr>
          <w:rStyle w:val="Refdenotaalpie"/>
        </w:rPr>
        <w:footnoteReference w:id="1"/>
      </w:r>
      <w:r w:rsidRPr="005104EE">
        <w:t xml:space="preserve"> hasta el uso de métodos formales.</w:t>
      </w:r>
    </w:p>
    <w:p w:rsidR="009C073A" w:rsidRPr="005104EE" w:rsidRDefault="009C073A" w:rsidP="009C073A">
      <w:pPr>
        <w:jc w:val="both"/>
      </w:pPr>
      <w:r w:rsidRPr="005104EE">
        <w:t xml:space="preserve">Garantizar que un sistema no tenga errores se ha convertido en un reto cada vez más difícil para la ingeniería y las ciencias de las matemáticas. Existen sistemas en los cuales no se admiten errores, por ejemplo en los sistemas de aviación, sistemas de control de plantas nucleares, etc. (Bowen2000). Sin embargo, a pesar que existen métodos de verificación, validación y prueba de modelos, la complejidad de los sistemas se ha venido incrementando con gran rapidez y la forma de detectar errores con métodos separados es insuficiente. (Bowen2002). </w:t>
      </w:r>
    </w:p>
    <w:p w:rsidR="009C073A" w:rsidRPr="005104EE" w:rsidRDefault="009C073A" w:rsidP="009C073A">
      <w:pPr>
        <w:jc w:val="both"/>
      </w:pPr>
      <w:r w:rsidRPr="005104EE">
        <w:t>Durante décadas se ha visto que los métodos formales (</w:t>
      </w:r>
      <w:r w:rsidRPr="005104EE">
        <w:rPr>
          <w:i/>
        </w:rPr>
        <w:t xml:space="preserve">formal </w:t>
      </w:r>
      <w:proofErr w:type="spellStart"/>
      <w:r w:rsidRPr="005104EE">
        <w:rPr>
          <w:i/>
        </w:rPr>
        <w:t>methods</w:t>
      </w:r>
      <w:proofErr w:type="spellEnd"/>
      <w:r w:rsidRPr="005104EE">
        <w:t>) y las pruebas  (</w:t>
      </w:r>
      <w:r w:rsidRPr="005104EE">
        <w:rPr>
          <w:i/>
        </w:rPr>
        <w:t xml:space="preserve">Testing)  </w:t>
      </w:r>
      <w:r w:rsidRPr="005104EE">
        <w:t xml:space="preserve">han sido rivales;  en efecto, cientos de científicos defienden que verificar los modelos por medio de estructuras de lógica matemática bien definidas está por encima de hacer simples pruebas funcionales, como lo son las de caja negra.  No obstante, recientemente se ha visto que los métodos formales y las pruebas son complementarios, pero lastimosamente aplicar estas metodologías para garantizar sistemas libres de errores está muy lejos de ser realidad. (Bowen2002, Gaudel1996, Hierons2009). </w:t>
      </w:r>
    </w:p>
    <w:p w:rsidR="009C073A" w:rsidRPr="005104EE" w:rsidRDefault="009C073A" w:rsidP="009C073A">
      <w:pPr>
        <w:jc w:val="both"/>
      </w:pPr>
      <w:r w:rsidRPr="005104EE">
        <w:t xml:space="preserve">Uno de los más famosos métodos formales usados en la industria es el Model Checking (Mikovski2009,), el cual es una técnica de verificación automática que dado un modelo y una propiedad formal determina si dicho modelo la satisface, y en caso que no pueda hacerlo es capaz de informarle al desarrollador dónde está el error para corregirlo (Arias2012, Mikovski2009). </w:t>
      </w:r>
    </w:p>
    <w:p w:rsidR="009C073A" w:rsidRPr="005104EE" w:rsidRDefault="009C073A" w:rsidP="009C073A">
      <w:pPr>
        <w:jc w:val="both"/>
        <w:rPr>
          <w:i/>
          <w:sz w:val="20"/>
        </w:rPr>
      </w:pPr>
      <w:r w:rsidRPr="005104EE">
        <w:t xml:space="preserve">Por otra parte, uno de los lenguajes más conocidos a nivel mundial para realizar pruebas funcionales de caja negra es </w:t>
      </w:r>
      <w:r w:rsidRPr="005104EE">
        <w:rPr>
          <w:i/>
        </w:rPr>
        <w:t xml:space="preserve">Testing and Test Control </w:t>
      </w:r>
      <w:proofErr w:type="spellStart"/>
      <w:r w:rsidRPr="005104EE">
        <w:rPr>
          <w:i/>
        </w:rPr>
        <w:t>Notation</w:t>
      </w:r>
      <w:proofErr w:type="spellEnd"/>
      <w:r w:rsidRPr="005104EE">
        <w:rPr>
          <w:i/>
        </w:rPr>
        <w:t xml:space="preserve"> </w:t>
      </w:r>
      <w:proofErr w:type="spellStart"/>
      <w:r w:rsidRPr="005104EE">
        <w:rPr>
          <w:i/>
        </w:rPr>
        <w:t>Version</w:t>
      </w:r>
      <w:proofErr w:type="spellEnd"/>
      <w:r w:rsidRPr="005104EE">
        <w:rPr>
          <w:i/>
        </w:rPr>
        <w:t xml:space="preserve"> 3</w:t>
      </w:r>
      <w:r w:rsidRPr="005104EE">
        <w:t>, TTCN-3</w:t>
      </w:r>
      <w:r w:rsidRPr="005104EE">
        <w:rPr>
          <w:i/>
        </w:rPr>
        <w:t xml:space="preserve">, </w:t>
      </w:r>
      <w:bookmarkStart w:id="0" w:name="Eliminar"/>
      <w:r w:rsidRPr="005104EE">
        <w:rPr>
          <w:i/>
          <w:sz w:val="20"/>
        </w:rPr>
        <w:t>(</w:t>
      </w:r>
      <w:r w:rsidR="00096321" w:rsidRPr="005104EE">
        <w:rPr>
          <w:sz w:val="20"/>
        </w:rPr>
        <w:t>Willcock2011</w:t>
      </w:r>
      <w:r w:rsidRPr="005104EE">
        <w:rPr>
          <w:sz w:val="20"/>
        </w:rPr>
        <w:t>,  ETSI, Jens2000),</w:t>
      </w:r>
      <w:bookmarkEnd w:id="0"/>
      <w:r w:rsidRPr="005104EE">
        <w:rPr>
          <w:sz w:val="20"/>
        </w:rPr>
        <w:t xml:space="preserve"> </w:t>
      </w:r>
      <w:r w:rsidRPr="005104EE">
        <w:t xml:space="preserve">el cual ha sido desarrollado y estandarizado por </w:t>
      </w:r>
      <w:proofErr w:type="spellStart"/>
      <w:r w:rsidRPr="005104EE">
        <w:rPr>
          <w:i/>
        </w:rPr>
        <w:t>European</w:t>
      </w:r>
      <w:proofErr w:type="spellEnd"/>
      <w:r w:rsidRPr="005104EE">
        <w:rPr>
          <w:i/>
        </w:rPr>
        <w:t xml:space="preserve"> </w:t>
      </w:r>
      <w:proofErr w:type="spellStart"/>
      <w:r w:rsidRPr="005104EE">
        <w:rPr>
          <w:i/>
        </w:rPr>
        <w:t>Telecommunication</w:t>
      </w:r>
      <w:proofErr w:type="spellEnd"/>
      <w:r w:rsidRPr="005104EE">
        <w:rPr>
          <w:i/>
        </w:rPr>
        <w:t xml:space="preserve"> </w:t>
      </w:r>
      <w:proofErr w:type="spellStart"/>
      <w:r w:rsidRPr="005104EE">
        <w:rPr>
          <w:i/>
        </w:rPr>
        <w:t>Standards</w:t>
      </w:r>
      <w:proofErr w:type="spellEnd"/>
      <w:r w:rsidRPr="005104EE">
        <w:rPr>
          <w:i/>
        </w:rPr>
        <w:t xml:space="preserve"> </w:t>
      </w:r>
      <w:proofErr w:type="spellStart"/>
      <w:r w:rsidRPr="005104EE">
        <w:rPr>
          <w:i/>
        </w:rPr>
        <w:t>Institute</w:t>
      </w:r>
      <w:proofErr w:type="spellEnd"/>
      <w:r w:rsidRPr="005104EE">
        <w:t xml:space="preserve">, </w:t>
      </w:r>
      <w:r w:rsidRPr="005104EE">
        <w:rPr>
          <w:i/>
        </w:rPr>
        <w:t>ETSI</w:t>
      </w:r>
      <w:r w:rsidRPr="005104EE">
        <w:t xml:space="preserve">. TTCN-3 provee diversas características en cuanto al manejo de mensajes, niveles de abstracción, módulos para codificación y decodificación de los mensajes, entre otras. </w:t>
      </w:r>
      <w:r w:rsidRPr="005104EE">
        <w:rPr>
          <w:i/>
          <w:sz w:val="20"/>
        </w:rPr>
        <w:t>(</w:t>
      </w:r>
      <w:r w:rsidR="00096321" w:rsidRPr="005104EE">
        <w:rPr>
          <w:i/>
          <w:sz w:val="20"/>
        </w:rPr>
        <w:t>Willcock2011</w:t>
      </w:r>
      <w:proofErr w:type="gramStart"/>
      <w:r w:rsidRPr="005104EE">
        <w:rPr>
          <w:i/>
          <w:sz w:val="20"/>
        </w:rPr>
        <w:t>,ETSI</w:t>
      </w:r>
      <w:proofErr w:type="gramEnd"/>
      <w:r w:rsidRPr="005104EE">
        <w:rPr>
          <w:i/>
          <w:sz w:val="20"/>
        </w:rPr>
        <w:t>, Jens2000).</w:t>
      </w:r>
    </w:p>
    <w:p w:rsidR="000C30AF" w:rsidRPr="005104EE" w:rsidRDefault="000C30AF" w:rsidP="009C073A">
      <w:pPr>
        <w:jc w:val="both"/>
        <w:rPr>
          <w:i/>
          <w:sz w:val="20"/>
        </w:rPr>
      </w:pPr>
    </w:p>
    <w:p w:rsidR="000C30AF" w:rsidRPr="005104EE" w:rsidRDefault="000C30AF" w:rsidP="009C073A">
      <w:pPr>
        <w:jc w:val="both"/>
        <w:rPr>
          <w:i/>
          <w:sz w:val="20"/>
        </w:rPr>
      </w:pPr>
    </w:p>
    <w:p w:rsidR="000C30AF" w:rsidRPr="005104EE" w:rsidRDefault="000C30AF" w:rsidP="009C073A">
      <w:pPr>
        <w:jc w:val="both"/>
        <w:rPr>
          <w:i/>
          <w:sz w:val="20"/>
        </w:rPr>
      </w:pPr>
    </w:p>
    <w:p w:rsidR="009C073A" w:rsidRPr="005104EE" w:rsidRDefault="009C073A" w:rsidP="009C073A">
      <w:pPr>
        <w:jc w:val="both"/>
      </w:pPr>
      <w:r w:rsidRPr="005104EE">
        <w:lastRenderedPageBreak/>
        <w:t xml:space="preserve">El esquema que se pretende llevar a cabo en este trabajo de grado es: </w:t>
      </w:r>
    </w:p>
    <w:p w:rsidR="009C073A" w:rsidRPr="005104EE" w:rsidRDefault="009C073A" w:rsidP="009C073A">
      <w:pPr>
        <w:pStyle w:val="Prrafodelista"/>
        <w:numPr>
          <w:ilvl w:val="0"/>
          <w:numId w:val="6"/>
        </w:numPr>
        <w:ind w:left="360"/>
        <w:jc w:val="both"/>
      </w:pPr>
      <w:r w:rsidRPr="005104EE">
        <w:t xml:space="preserve">Mostrar la especificación y descripción de un sistema a partir de máquinas de estados finitas usando el lenguaje </w:t>
      </w:r>
      <w:proofErr w:type="spellStart"/>
      <w:r w:rsidRPr="005104EE">
        <w:rPr>
          <w:i/>
        </w:rPr>
        <w:t>Specification</w:t>
      </w:r>
      <w:proofErr w:type="spellEnd"/>
      <w:r w:rsidRPr="005104EE">
        <w:rPr>
          <w:i/>
        </w:rPr>
        <w:t xml:space="preserve"> and </w:t>
      </w:r>
      <w:proofErr w:type="spellStart"/>
      <w:r w:rsidRPr="005104EE">
        <w:rPr>
          <w:i/>
        </w:rPr>
        <w:t>Description</w:t>
      </w:r>
      <w:proofErr w:type="spellEnd"/>
      <w:r w:rsidRPr="005104EE">
        <w:rPr>
          <w:i/>
        </w:rPr>
        <w:t xml:space="preserve"> Language (SDL) y </w:t>
      </w:r>
      <w:r w:rsidRPr="005104EE">
        <w:t>su interacción usando</w:t>
      </w:r>
      <w:r w:rsidR="0048523A" w:rsidRPr="005104EE">
        <w:t xml:space="preserve"> </w:t>
      </w:r>
      <w:proofErr w:type="spellStart"/>
      <w:r w:rsidR="0048523A" w:rsidRPr="005104EE">
        <w:rPr>
          <w:i/>
        </w:rPr>
        <w:t>Message</w:t>
      </w:r>
      <w:proofErr w:type="spellEnd"/>
      <w:r w:rsidR="0048523A" w:rsidRPr="005104EE">
        <w:rPr>
          <w:i/>
        </w:rPr>
        <w:t xml:space="preserve"> </w:t>
      </w:r>
      <w:proofErr w:type="spellStart"/>
      <w:r w:rsidR="0048523A" w:rsidRPr="005104EE">
        <w:rPr>
          <w:i/>
        </w:rPr>
        <w:t>Sequence</w:t>
      </w:r>
      <w:proofErr w:type="spellEnd"/>
      <w:r w:rsidR="0048523A" w:rsidRPr="005104EE">
        <w:rPr>
          <w:i/>
        </w:rPr>
        <w:t xml:space="preserve"> Chart</w:t>
      </w:r>
      <w:r w:rsidR="0048523A" w:rsidRPr="005104EE">
        <w:rPr>
          <w:rStyle w:val="Refdenotaalpie"/>
          <w:i/>
        </w:rPr>
        <w:footnoteReference w:id="2"/>
      </w:r>
      <w:r w:rsidRPr="005104EE">
        <w:rPr>
          <w:i/>
        </w:rPr>
        <w:t xml:space="preserve"> </w:t>
      </w:r>
      <w:r w:rsidR="0048523A" w:rsidRPr="005104EE">
        <w:rPr>
          <w:i/>
        </w:rPr>
        <w:t>(</w:t>
      </w:r>
      <w:r w:rsidRPr="005104EE">
        <w:rPr>
          <w:i/>
        </w:rPr>
        <w:t>MSC</w:t>
      </w:r>
      <w:r w:rsidR="0048523A" w:rsidRPr="005104EE">
        <w:rPr>
          <w:i/>
        </w:rPr>
        <w:t>)</w:t>
      </w:r>
      <w:r w:rsidRPr="005104EE">
        <w:rPr>
          <w:i/>
        </w:rPr>
        <w:t>.</w:t>
      </w:r>
    </w:p>
    <w:p w:rsidR="009C073A" w:rsidRPr="005104EE" w:rsidRDefault="009C073A" w:rsidP="009C073A">
      <w:pPr>
        <w:pStyle w:val="Prrafodelista"/>
        <w:numPr>
          <w:ilvl w:val="0"/>
          <w:numId w:val="6"/>
        </w:numPr>
        <w:ind w:left="360"/>
        <w:jc w:val="both"/>
      </w:pPr>
      <w:r w:rsidRPr="005104EE">
        <w:t xml:space="preserve">Una vez obtenido el modelo del sistema, mostrar cómo a partir de pruebas funcionales de tipo caja negra se puede ejercitar el modelo en los niveles más finos  de abstracción. </w:t>
      </w:r>
    </w:p>
    <w:p w:rsidR="009C073A" w:rsidRPr="005104EE" w:rsidRDefault="009C073A" w:rsidP="009C073A">
      <w:pPr>
        <w:pStyle w:val="Prrafodelista"/>
        <w:numPr>
          <w:ilvl w:val="0"/>
          <w:numId w:val="6"/>
        </w:numPr>
        <w:ind w:left="360"/>
        <w:jc w:val="both"/>
      </w:pPr>
      <w:r w:rsidRPr="005104EE">
        <w:t>Para comprobar que el sistema sea confiable, se verificará formalmente algunas de las propiedades del sistema, las cuales se consideren más críticas para su funcionamiento.</w:t>
      </w:r>
    </w:p>
    <w:p w:rsidR="009C073A" w:rsidRPr="005104EE" w:rsidRDefault="009C073A" w:rsidP="009C073A">
      <w:pPr>
        <w:pStyle w:val="Prrafodelista"/>
        <w:numPr>
          <w:ilvl w:val="0"/>
          <w:numId w:val="6"/>
        </w:numPr>
        <w:ind w:left="360"/>
        <w:jc w:val="both"/>
      </w:pPr>
      <w:r w:rsidRPr="005104EE">
        <w:t>Para ejecutar los anteriores pasos, se tomará como caso de estudio la zona de parqueaderos de automóviles de la Pontificia Universidad Javeriana C</w:t>
      </w:r>
      <w:r w:rsidR="003A3E65" w:rsidRPr="005104EE">
        <w:t xml:space="preserve">ali; éste caso será útil para </w:t>
      </w:r>
      <w:r w:rsidRPr="005104EE">
        <w:t>mostrar que el trabajo en conjunto de pruebas y verificaciones formales,  garantiza  sistemas confiables que pueden ser implementados.</w:t>
      </w:r>
    </w:p>
    <w:p w:rsidR="009C073A" w:rsidRPr="005104EE" w:rsidRDefault="009C073A" w:rsidP="009C073A">
      <w:pPr>
        <w:jc w:val="both"/>
      </w:pPr>
      <w:r w:rsidRPr="005104EE">
        <w:t>Para la descripción y especificación del sistema se va a hacer uso de SDL y MSC, para las pruebas funcionales de caja negra se va a utilizar TTCN-3, y finalmente para las verificaciones formales se hace uso de IFx</w:t>
      </w:r>
      <w:r w:rsidRPr="005104EE">
        <w:rPr>
          <w:rStyle w:val="Refdenotaalpie"/>
        </w:rPr>
        <w:footnoteReference w:id="3"/>
      </w:r>
      <w:r w:rsidRPr="005104EE">
        <w:t xml:space="preserve">, la cual es una herramienta desarrollada por VERIMAG que por medio del acceso al árbol abstracto desde una especificación de SDL la traslada a un lenguaje intermedio llamado IF,  y a través de este último se puede verificar usando un algoritmo de </w:t>
      </w:r>
      <w:r w:rsidRPr="005104EE">
        <w:rPr>
          <w:i/>
        </w:rPr>
        <w:t>Model Checking</w:t>
      </w:r>
      <w:r w:rsidRPr="005104EE">
        <w:rPr>
          <w:rStyle w:val="Refdenotaalpie"/>
        </w:rPr>
        <w:footnoteReference w:id="4"/>
      </w:r>
      <w:r w:rsidRPr="005104EE">
        <w:t xml:space="preserve"> </w:t>
      </w:r>
      <w:r w:rsidR="007C376A" w:rsidRPr="005104EE">
        <w:t xml:space="preserve">(Clarke1996) </w:t>
      </w:r>
      <w:r w:rsidRPr="005104EE">
        <w:t xml:space="preserve">(Hames2009) que ya viene integrado en la herramienta. Un factor diferenciador que se le quiere dar al trabajo de grado es poder hacer uso de los tres lenguajes mencionados anteriormente con un único software que se llama </w:t>
      </w:r>
      <w:r w:rsidRPr="005104EE">
        <w:rPr>
          <w:i/>
        </w:rPr>
        <w:t xml:space="preserve">Real Time </w:t>
      </w:r>
      <w:proofErr w:type="spellStart"/>
      <w:r w:rsidRPr="005104EE">
        <w:rPr>
          <w:i/>
        </w:rPr>
        <w:t>Developer</w:t>
      </w:r>
      <w:proofErr w:type="spellEnd"/>
      <w:r w:rsidRPr="005104EE">
        <w:rPr>
          <w:i/>
        </w:rPr>
        <w:t xml:space="preserve"> Studio</w:t>
      </w:r>
      <w:r w:rsidRPr="005104EE">
        <w:rPr>
          <w:rStyle w:val="Refdenotaalpie"/>
          <w:i/>
        </w:rPr>
        <w:footnoteReference w:id="5"/>
      </w:r>
      <w:r w:rsidRPr="005104EE">
        <w:rPr>
          <w:i/>
        </w:rPr>
        <w:t xml:space="preserve">, RTDS, </w:t>
      </w:r>
      <w:r w:rsidRPr="005104EE">
        <w:t xml:space="preserve">software desarrollado por la compañía Francesa </w:t>
      </w:r>
      <w:proofErr w:type="spellStart"/>
      <w:r w:rsidRPr="005104EE">
        <w:rPr>
          <w:i/>
        </w:rPr>
        <w:t>Pragmadev</w:t>
      </w:r>
      <w:proofErr w:type="spellEnd"/>
      <w:r w:rsidRPr="005104EE">
        <w:t>.</w:t>
      </w:r>
    </w:p>
    <w:p w:rsidR="009C073A" w:rsidRPr="005104EE" w:rsidRDefault="009C073A" w:rsidP="009C073A">
      <w:pPr>
        <w:jc w:val="both"/>
      </w:pPr>
    </w:p>
    <w:p w:rsidR="009C073A" w:rsidRPr="005104EE" w:rsidRDefault="009C073A" w:rsidP="009C073A">
      <w:pPr>
        <w:jc w:val="both"/>
      </w:pPr>
    </w:p>
    <w:p w:rsidR="009C073A" w:rsidRPr="005104EE" w:rsidRDefault="009C073A" w:rsidP="009C073A">
      <w:pPr>
        <w:jc w:val="both"/>
      </w:pPr>
    </w:p>
    <w:p w:rsidR="009C073A" w:rsidRPr="005104EE" w:rsidRDefault="009C073A" w:rsidP="009C073A">
      <w:pPr>
        <w:jc w:val="both"/>
      </w:pPr>
    </w:p>
    <w:p w:rsidR="009C073A" w:rsidRPr="005104EE" w:rsidRDefault="009C073A" w:rsidP="009C073A">
      <w:pPr>
        <w:jc w:val="both"/>
      </w:pPr>
    </w:p>
    <w:p w:rsidR="000C30AF" w:rsidRPr="005104EE" w:rsidRDefault="000C30AF" w:rsidP="009C073A">
      <w:pPr>
        <w:jc w:val="both"/>
      </w:pPr>
    </w:p>
    <w:p w:rsidR="009C073A" w:rsidRPr="005104EE" w:rsidRDefault="009C073A" w:rsidP="009C073A">
      <w:pPr>
        <w:jc w:val="both"/>
      </w:pPr>
    </w:p>
    <w:p w:rsidR="009C073A" w:rsidRPr="005104EE" w:rsidRDefault="009C073A" w:rsidP="009C073A">
      <w:pPr>
        <w:jc w:val="both"/>
      </w:pPr>
    </w:p>
    <w:p w:rsidR="009C073A" w:rsidRPr="005104EE" w:rsidRDefault="009C073A" w:rsidP="009C073A">
      <w:pPr>
        <w:jc w:val="both"/>
      </w:pPr>
    </w:p>
    <w:p w:rsidR="009C073A" w:rsidRPr="005104EE" w:rsidRDefault="009C073A" w:rsidP="009C073A">
      <w:pPr>
        <w:pStyle w:val="Ttulo1"/>
        <w:numPr>
          <w:ilvl w:val="0"/>
          <w:numId w:val="5"/>
        </w:numPr>
        <w:jc w:val="both"/>
        <w:rPr>
          <w:lang w:val="es-CO"/>
        </w:rPr>
      </w:pPr>
      <w:bookmarkStart w:id="1" w:name="_Toc388480035"/>
      <w:bookmarkStart w:id="2" w:name="_Toc390936040"/>
      <w:r w:rsidRPr="005104EE">
        <w:rPr>
          <w:lang w:val="es-CO"/>
        </w:rPr>
        <w:lastRenderedPageBreak/>
        <w:t>DESCRIPCION DEL PROBLEMA</w:t>
      </w:r>
      <w:bookmarkEnd w:id="1"/>
      <w:bookmarkEnd w:id="2"/>
      <w:r w:rsidRPr="005104EE">
        <w:rPr>
          <w:lang w:val="es-CO"/>
        </w:rPr>
        <w:t xml:space="preserve"> </w:t>
      </w:r>
    </w:p>
    <w:p w:rsidR="009C073A" w:rsidRPr="005104EE" w:rsidRDefault="009C073A" w:rsidP="009C073A">
      <w:pPr>
        <w:ind w:left="360"/>
        <w:jc w:val="both"/>
        <w:rPr>
          <w:b/>
        </w:rPr>
      </w:pPr>
    </w:p>
    <w:p w:rsidR="009C073A" w:rsidRPr="005104EE" w:rsidRDefault="009C073A" w:rsidP="009C073A">
      <w:pPr>
        <w:pStyle w:val="Ttulo2"/>
        <w:numPr>
          <w:ilvl w:val="1"/>
          <w:numId w:val="5"/>
        </w:numPr>
        <w:jc w:val="both"/>
      </w:pPr>
      <w:bookmarkStart w:id="3" w:name="_Toc388480036"/>
      <w:bookmarkStart w:id="4" w:name="_Toc390936041"/>
      <w:r w:rsidRPr="005104EE">
        <w:t>Planteamiento del problema</w:t>
      </w:r>
      <w:bookmarkEnd w:id="3"/>
      <w:bookmarkEnd w:id="4"/>
    </w:p>
    <w:p w:rsidR="009C073A" w:rsidRPr="005104EE" w:rsidRDefault="009C073A" w:rsidP="009C073A">
      <w:pPr>
        <w:jc w:val="both"/>
      </w:pPr>
    </w:p>
    <w:p w:rsidR="009C073A" w:rsidRPr="005104EE" w:rsidRDefault="009C073A" w:rsidP="009C073A">
      <w:pPr>
        <w:jc w:val="both"/>
      </w:pPr>
      <w:r w:rsidRPr="005104EE">
        <w:t>La complejidad de los sistemas de Software/Hardware se ha venido incrementando significativamente debido a las necesidades de la industria</w:t>
      </w:r>
      <w:r w:rsidR="00083CEF" w:rsidRPr="005104EE">
        <w:t xml:space="preserve"> (Clarke1996,</w:t>
      </w:r>
      <w:r w:rsidR="00E63B03" w:rsidRPr="005104EE">
        <w:t xml:space="preserve"> Schneider2004,</w:t>
      </w:r>
      <w:r w:rsidR="00083CEF" w:rsidRPr="005104EE">
        <w:t xml:space="preserve"> AlexeiSernaA)</w:t>
      </w:r>
      <w:r w:rsidRPr="005104EE">
        <w:t xml:space="preserve">; </w:t>
      </w:r>
      <w:r w:rsidR="00A31D92" w:rsidRPr="005104EE">
        <w:t xml:space="preserve">debido a estas exigencias, </w:t>
      </w:r>
      <w:r w:rsidRPr="005104EE">
        <w:t>la confiabilidad de dichos sistemas es un tema que está siendo abordado desde diversos campos de las ciencias de la computación y las matemáticas. Es necesario garantizar que los modelos a implementar satisfagan propiedades de funcionamiento y sobre todo</w:t>
      </w:r>
      <w:r w:rsidR="008A3A4B" w:rsidRPr="005104EE">
        <w:t xml:space="preserve"> </w:t>
      </w:r>
      <w:r w:rsidRPr="005104EE">
        <w:t>que sean seguros en situaciones donde la vida humana esté en juego</w:t>
      </w:r>
      <w:r w:rsidR="00083CEF" w:rsidRPr="005104EE">
        <w:t xml:space="preserve"> (Gaudel1996, Bowen2000)</w:t>
      </w:r>
      <w:r w:rsidR="005071F0" w:rsidRPr="005104EE">
        <w:t xml:space="preserve">, como por ejemplo: en </w:t>
      </w:r>
      <w:r w:rsidRPr="005104EE">
        <w:t>los sistemas involucrados en el campo de la aviación, y otros medios de transporte, etc.</w:t>
      </w:r>
    </w:p>
    <w:p w:rsidR="009C073A" w:rsidRPr="005104EE" w:rsidRDefault="00826A6E" w:rsidP="009C073A">
      <w:pPr>
        <w:jc w:val="both"/>
      </w:pPr>
      <w:r w:rsidRPr="005104EE">
        <w:t xml:space="preserve">Actualmente, entre las más conocidas metodologías que </w:t>
      </w:r>
      <w:r w:rsidR="00083E0F" w:rsidRPr="005104EE">
        <w:t>existen para</w:t>
      </w:r>
      <w:r w:rsidRPr="005104EE">
        <w:t xml:space="preserve"> la detección y depuración de errores, se encuentran las p</w:t>
      </w:r>
      <w:r w:rsidR="0013756D" w:rsidRPr="005104EE">
        <w:t xml:space="preserve">ruebas funcionales a sistemas y </w:t>
      </w:r>
      <w:r w:rsidRPr="005104EE">
        <w:t xml:space="preserve">el uso de métodos formales; sin embargo, </w:t>
      </w:r>
      <w:r w:rsidR="0013756D" w:rsidRPr="005104EE">
        <w:t xml:space="preserve">a pesar de su existencia, </w:t>
      </w:r>
      <w:r w:rsidRPr="005104EE">
        <w:t>es cada vez más complejo garantizar sistemas sin errores haciendo uso de una sola técnica (Gaudel1996).</w:t>
      </w:r>
      <w:r w:rsidR="00EE00A6" w:rsidRPr="005104EE">
        <w:t xml:space="preserve">  </w:t>
      </w:r>
      <w:r w:rsidR="009C073A" w:rsidRPr="005104EE">
        <w:t xml:space="preserve">Por ejemplo, </w:t>
      </w:r>
      <w:r w:rsidR="00924059" w:rsidRPr="005104EE">
        <w:t>l</w:t>
      </w:r>
      <w:r w:rsidR="009C073A" w:rsidRPr="005104EE">
        <w:t xml:space="preserve">os métodos formales </w:t>
      </w:r>
      <w:r w:rsidR="00924059" w:rsidRPr="005104EE">
        <w:t>se fundamentan</w:t>
      </w:r>
      <w:r w:rsidR="009C073A" w:rsidRPr="005104EE">
        <w:t xml:space="preserve"> en estructuras de ló</w:t>
      </w:r>
      <w:r w:rsidR="00EE00A6" w:rsidRPr="005104EE">
        <w:t>gica matemática bien definidas</w:t>
      </w:r>
      <w:r w:rsidR="00830F92" w:rsidRPr="005104EE">
        <w:t xml:space="preserve"> </w:t>
      </w:r>
      <w:r w:rsidR="009C073A" w:rsidRPr="005104EE">
        <w:t>que no son tan sencillas de usar en diferentes etapas del desarrollo del sistema</w:t>
      </w:r>
      <w:r w:rsidR="00EE00A6" w:rsidRPr="005104EE">
        <w:t>,</w:t>
      </w:r>
      <w:r w:rsidR="0013756D" w:rsidRPr="005104EE">
        <w:t xml:space="preserve"> debido que exigen una alta demanda</w:t>
      </w:r>
      <w:r w:rsidR="009C073A" w:rsidRPr="005104EE">
        <w:t xml:space="preserve"> </w:t>
      </w:r>
      <w:r w:rsidR="0013756D" w:rsidRPr="005104EE">
        <w:t xml:space="preserve">de </w:t>
      </w:r>
      <w:r w:rsidR="009C073A" w:rsidRPr="005104EE">
        <w:t xml:space="preserve">tiempo y </w:t>
      </w:r>
      <w:r w:rsidR="00DB5421" w:rsidRPr="005104EE">
        <w:t xml:space="preserve">contar con </w:t>
      </w:r>
      <w:r w:rsidR="009C073A" w:rsidRPr="005104EE">
        <w:t>personal altamente entrenado</w:t>
      </w:r>
      <w:r w:rsidR="00083CEF" w:rsidRPr="005104EE">
        <w:t xml:space="preserve"> (AlexeiSernaA)</w:t>
      </w:r>
      <w:r w:rsidR="009C073A" w:rsidRPr="005104EE">
        <w:t>; por otra parte</w:t>
      </w:r>
      <w:r w:rsidR="003D435C" w:rsidRPr="005104EE">
        <w:t>,</w:t>
      </w:r>
      <w:r w:rsidR="009C073A" w:rsidRPr="005104EE">
        <w:t xml:space="preserve"> tampoco sería conveniente usar sólo pruebas funcionales a sistemas de seguridad crítica pretendiendo garantizar el correcto funcionamiento al cien por ciento.</w:t>
      </w:r>
    </w:p>
    <w:p w:rsidR="009C073A" w:rsidRPr="005104EE" w:rsidRDefault="00D75FD6" w:rsidP="004E3C9B">
      <w:pPr>
        <w:jc w:val="both"/>
      </w:pPr>
      <w:r w:rsidRPr="005104EE">
        <w:t>Por lo anterior, d</w:t>
      </w:r>
      <w:r w:rsidR="009C073A" w:rsidRPr="005104EE">
        <w:t>ado el incremento acelerado tanto en la complejidad como en la aplicación de los sistemas embebidos</w:t>
      </w:r>
      <w:r w:rsidR="003D435C" w:rsidRPr="005104EE">
        <w:t>,</w:t>
      </w:r>
      <w:r w:rsidR="009C073A" w:rsidRPr="005104EE">
        <w:t xml:space="preserve"> es indispensable garantizar </w:t>
      </w:r>
      <w:r w:rsidR="00A84553" w:rsidRPr="005104EE">
        <w:t>la</w:t>
      </w:r>
      <w:r w:rsidR="009C073A" w:rsidRPr="005104EE">
        <w:t xml:space="preserve"> confiabilidad </w:t>
      </w:r>
      <w:r w:rsidR="00A84553" w:rsidRPr="005104EE">
        <w:t>de s</w:t>
      </w:r>
      <w:r w:rsidR="00F02B29" w:rsidRPr="005104EE">
        <w:t>u</w:t>
      </w:r>
      <w:r w:rsidR="009C073A" w:rsidRPr="005104EE">
        <w:t xml:space="preserve"> funcionamiento</w:t>
      </w:r>
      <w:r w:rsidR="00F02B29" w:rsidRPr="005104EE">
        <w:t xml:space="preserve"> haciendo </w:t>
      </w:r>
      <w:r w:rsidR="009C073A" w:rsidRPr="005104EE">
        <w:t>uso combinado de dos metodologías para la detección de errores en modelos a implementar, en este caso se trata de</w:t>
      </w:r>
      <w:r w:rsidR="00D005AA" w:rsidRPr="005104EE">
        <w:t xml:space="preserve"> los ya mencionados</w:t>
      </w:r>
      <w:r w:rsidR="00660D0C" w:rsidRPr="005104EE">
        <w:t xml:space="preserve"> Métodos formales y P</w:t>
      </w:r>
      <w:r w:rsidR="009C073A" w:rsidRPr="005104EE">
        <w:t>ruebas funcionales.</w:t>
      </w:r>
    </w:p>
    <w:p w:rsidR="009C073A" w:rsidRPr="005104EE" w:rsidRDefault="009C073A" w:rsidP="004E3C9B">
      <w:pPr>
        <w:pStyle w:val="Prrafodelista"/>
        <w:keepNext/>
        <w:keepLines/>
        <w:numPr>
          <w:ilvl w:val="0"/>
          <w:numId w:val="4"/>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eastAsia="es-ES"/>
        </w:rPr>
      </w:pPr>
      <w:bookmarkStart w:id="5" w:name="_Toc388381267"/>
      <w:bookmarkStart w:id="6" w:name="_Toc388381296"/>
      <w:bookmarkStart w:id="7" w:name="_Toc388451165"/>
      <w:bookmarkStart w:id="8" w:name="_Toc388480037"/>
      <w:bookmarkStart w:id="9" w:name="_Toc389728416"/>
      <w:bookmarkStart w:id="10" w:name="_Toc389743229"/>
      <w:bookmarkStart w:id="11" w:name="_Toc390425421"/>
      <w:bookmarkStart w:id="12" w:name="_Toc390434492"/>
      <w:bookmarkStart w:id="13" w:name="_Toc390810617"/>
      <w:bookmarkStart w:id="14" w:name="_Toc390936016"/>
      <w:bookmarkStart w:id="15" w:name="_Toc390936042"/>
      <w:bookmarkEnd w:id="5"/>
      <w:bookmarkEnd w:id="6"/>
      <w:bookmarkEnd w:id="7"/>
      <w:bookmarkEnd w:id="8"/>
      <w:bookmarkEnd w:id="9"/>
      <w:bookmarkEnd w:id="10"/>
      <w:bookmarkEnd w:id="11"/>
      <w:bookmarkEnd w:id="12"/>
      <w:bookmarkEnd w:id="13"/>
      <w:bookmarkEnd w:id="14"/>
      <w:bookmarkEnd w:id="15"/>
    </w:p>
    <w:p w:rsidR="009C073A" w:rsidRPr="005104EE" w:rsidRDefault="009C073A" w:rsidP="004E3C9B">
      <w:pPr>
        <w:pStyle w:val="Ttulo3"/>
        <w:jc w:val="both"/>
      </w:pPr>
      <w:bookmarkStart w:id="16" w:name="_Toc388480038"/>
      <w:bookmarkStart w:id="17" w:name="_Toc390936043"/>
      <w:r w:rsidRPr="005104EE">
        <w:t>Formulación</w:t>
      </w:r>
      <w:bookmarkEnd w:id="16"/>
      <w:bookmarkEnd w:id="17"/>
    </w:p>
    <w:p w:rsidR="004E3C9B" w:rsidRPr="005104EE" w:rsidRDefault="004E3C9B" w:rsidP="004E3C9B">
      <w:pPr>
        <w:jc w:val="both"/>
      </w:pPr>
    </w:p>
    <w:p w:rsidR="009C073A" w:rsidRPr="005104EE" w:rsidRDefault="009C073A" w:rsidP="004E3C9B">
      <w:pPr>
        <w:jc w:val="both"/>
      </w:pPr>
      <w:r w:rsidRPr="005104EE">
        <w:t>¿Es posible minimizar el número de errores en un sistema</w:t>
      </w:r>
      <w:r w:rsidR="004E3C9B" w:rsidRPr="005104EE">
        <w:t>,</w:t>
      </w:r>
      <w:r w:rsidRPr="005104EE">
        <w:t xml:space="preserve"> usando en conjunto técnicas de métodos formales y pruebas sobre diferentes etapas de desarrollo del sistema?</w:t>
      </w:r>
    </w:p>
    <w:p w:rsidR="009C073A" w:rsidRPr="005104EE" w:rsidRDefault="009C073A" w:rsidP="009C073A">
      <w:pPr>
        <w:pStyle w:val="Ttulo3"/>
        <w:jc w:val="both"/>
      </w:pPr>
      <w:bookmarkStart w:id="18" w:name="_Toc388480039"/>
      <w:bookmarkStart w:id="19" w:name="_Toc390936044"/>
      <w:r w:rsidRPr="005104EE">
        <w:t>Sistematización</w:t>
      </w:r>
      <w:bookmarkEnd w:id="18"/>
      <w:bookmarkEnd w:id="19"/>
    </w:p>
    <w:p w:rsidR="009C073A" w:rsidRPr="005104EE" w:rsidRDefault="009C073A" w:rsidP="009C073A">
      <w:pPr>
        <w:pStyle w:val="Prrafodelista"/>
        <w:jc w:val="both"/>
      </w:pPr>
      <w:r w:rsidRPr="005104EE">
        <w:rPr>
          <w:b/>
        </w:rPr>
        <w:t xml:space="preserve"> </w:t>
      </w:r>
    </w:p>
    <w:p w:rsidR="009C073A" w:rsidRPr="005104EE" w:rsidRDefault="009C073A" w:rsidP="009C073A">
      <w:pPr>
        <w:pStyle w:val="Prrafodelista"/>
        <w:numPr>
          <w:ilvl w:val="0"/>
          <w:numId w:val="2"/>
        </w:numPr>
        <w:jc w:val="both"/>
      </w:pPr>
      <w:r w:rsidRPr="005104EE">
        <w:t>¿Por qué es necesario representar los sistemas a través de lenguajes formales?</w:t>
      </w:r>
    </w:p>
    <w:p w:rsidR="009C073A" w:rsidRPr="005104EE" w:rsidRDefault="009C073A" w:rsidP="009C073A">
      <w:pPr>
        <w:pStyle w:val="Prrafodelista"/>
        <w:numPr>
          <w:ilvl w:val="0"/>
          <w:numId w:val="2"/>
        </w:numPr>
        <w:jc w:val="both"/>
      </w:pPr>
      <w:r w:rsidRPr="005104EE">
        <w:t>¿</w:t>
      </w:r>
      <w:r w:rsidR="00665A98" w:rsidRPr="005104EE">
        <w:t>Cuál</w:t>
      </w:r>
      <w:r w:rsidRPr="005104EE">
        <w:t xml:space="preserve"> lenguaje formal permite expresar un sistema a través de máquinas de estados finitas?</w:t>
      </w:r>
    </w:p>
    <w:p w:rsidR="009C073A" w:rsidRPr="005104EE" w:rsidRDefault="009C073A" w:rsidP="009C073A">
      <w:pPr>
        <w:pStyle w:val="Prrafodelista"/>
        <w:numPr>
          <w:ilvl w:val="0"/>
          <w:numId w:val="2"/>
        </w:numPr>
        <w:jc w:val="both"/>
      </w:pPr>
      <w:r w:rsidRPr="005104EE">
        <w:t xml:space="preserve">¿Qué tipo de técnicas son apropiadas para verificar </w:t>
      </w:r>
      <w:r w:rsidR="003232BD" w:rsidRPr="005104EE">
        <w:t>si</w:t>
      </w:r>
      <w:r w:rsidRPr="005104EE">
        <w:t xml:space="preserve"> un sistema satisface unas condiciones dadas?</w:t>
      </w:r>
    </w:p>
    <w:p w:rsidR="009C073A" w:rsidRPr="005104EE" w:rsidRDefault="009C073A" w:rsidP="009C073A">
      <w:pPr>
        <w:pStyle w:val="Prrafodelista"/>
        <w:numPr>
          <w:ilvl w:val="0"/>
          <w:numId w:val="2"/>
        </w:numPr>
        <w:jc w:val="both"/>
      </w:pPr>
      <w:r w:rsidRPr="005104EE">
        <w:t>¿Cómo diferenciar en qu</w:t>
      </w:r>
      <w:r w:rsidR="003232BD" w:rsidRPr="005104EE">
        <w:t>é</w:t>
      </w:r>
      <w:r w:rsidRPr="005104EE">
        <w:t xml:space="preserve"> etapas del desarrollo de un sistema es conveniente aplicar métodos formales o pruebas?</w:t>
      </w:r>
    </w:p>
    <w:p w:rsidR="00D93695" w:rsidRPr="005104EE" w:rsidRDefault="009C073A" w:rsidP="00D93695">
      <w:pPr>
        <w:pStyle w:val="Prrafodelista"/>
        <w:numPr>
          <w:ilvl w:val="0"/>
          <w:numId w:val="2"/>
        </w:numPr>
        <w:jc w:val="both"/>
      </w:pPr>
      <w:r w:rsidRPr="005104EE">
        <w:t>¿Cómo usar estructuras de lógica matemática para verificar modelos?</w:t>
      </w:r>
      <w:bookmarkStart w:id="20" w:name="_Toc388480040"/>
    </w:p>
    <w:p w:rsidR="009C073A" w:rsidRPr="005104EE" w:rsidRDefault="009C073A" w:rsidP="009C073A">
      <w:pPr>
        <w:pStyle w:val="Ttulo3"/>
        <w:jc w:val="both"/>
      </w:pPr>
      <w:bookmarkStart w:id="21" w:name="_Toc390936045"/>
      <w:r w:rsidRPr="005104EE">
        <w:lastRenderedPageBreak/>
        <w:t>Posible título del trabajo de grado</w:t>
      </w:r>
      <w:bookmarkEnd w:id="20"/>
      <w:bookmarkEnd w:id="21"/>
    </w:p>
    <w:p w:rsidR="009C073A" w:rsidRPr="005104EE" w:rsidRDefault="009C073A" w:rsidP="009C073A">
      <w:pPr>
        <w:jc w:val="both"/>
      </w:pPr>
    </w:p>
    <w:p w:rsidR="009C073A" w:rsidRPr="005104EE" w:rsidRDefault="00BA3848" w:rsidP="009C073A">
      <w:pPr>
        <w:jc w:val="both"/>
      </w:pPr>
      <w:r w:rsidRPr="005104EE">
        <w:t xml:space="preserve">Para </w:t>
      </w:r>
      <w:r w:rsidR="009C073A" w:rsidRPr="005104EE">
        <w:t>defini</w:t>
      </w:r>
      <w:r w:rsidRPr="005104EE">
        <w:t xml:space="preserve">r </w:t>
      </w:r>
      <w:r w:rsidR="009C073A" w:rsidRPr="005104EE">
        <w:t xml:space="preserve">el título </w:t>
      </w:r>
      <w:r w:rsidR="003232BD" w:rsidRPr="005104EE">
        <w:t>d</w:t>
      </w:r>
      <w:r w:rsidR="009C073A" w:rsidRPr="005104EE">
        <w:t xml:space="preserve">el trabajo de grado se han especificado las fases y las </w:t>
      </w:r>
      <w:r w:rsidRPr="005104EE">
        <w:t xml:space="preserve">herramientas a usar en </w:t>
      </w:r>
      <w:r w:rsidR="009C073A" w:rsidRPr="005104EE">
        <w:t xml:space="preserve">la verificación del correcto funcionamiento de un sistema distribuido, el cual empieza desde su descripción en un lenguaje </w:t>
      </w:r>
      <w:r w:rsidR="007D49C2" w:rsidRPr="005104EE">
        <w:t>que</w:t>
      </w:r>
      <w:r w:rsidR="009C073A" w:rsidRPr="005104EE">
        <w:t xml:space="preserve"> no tenga ambigüedades y que se pueda manipular fácilmente para optimizar, probar y verificar</w:t>
      </w:r>
      <w:r w:rsidR="007B58C5" w:rsidRPr="005104EE">
        <w:t xml:space="preserve"> a través de </w:t>
      </w:r>
      <w:r w:rsidR="009C073A" w:rsidRPr="005104EE">
        <w:t xml:space="preserve">métodos formales. Por lo anterior se </w:t>
      </w:r>
      <w:r w:rsidR="00BF668F" w:rsidRPr="005104EE">
        <w:t>definió</w:t>
      </w:r>
      <w:r w:rsidR="009C073A" w:rsidRPr="005104EE">
        <w:t xml:space="preserve"> el siguiente título:</w:t>
      </w:r>
    </w:p>
    <w:p w:rsidR="009C073A" w:rsidRPr="005104EE" w:rsidRDefault="009C073A" w:rsidP="00DF10CB">
      <w:pPr>
        <w:jc w:val="center"/>
      </w:pPr>
      <w:r w:rsidRPr="005104EE">
        <w:t>“</w:t>
      </w:r>
      <w:r w:rsidRPr="005104EE">
        <w:rPr>
          <w:b/>
        </w:rPr>
        <w:t>MODELADO, PRUEBA Y VERIFICACIÓN DE SISTEMAS DISTRIBUIDOS USANDO RTDS e IFx</w:t>
      </w:r>
      <w:r w:rsidRPr="005104EE">
        <w:t>”</w:t>
      </w:r>
    </w:p>
    <w:p w:rsidR="009C073A" w:rsidRPr="005104EE" w:rsidRDefault="009C073A" w:rsidP="009C073A">
      <w:pPr>
        <w:jc w:val="both"/>
      </w:pPr>
    </w:p>
    <w:p w:rsidR="009C073A" w:rsidRPr="005104EE" w:rsidRDefault="009C073A" w:rsidP="009C073A">
      <w:pPr>
        <w:pStyle w:val="Ttulo2"/>
        <w:numPr>
          <w:ilvl w:val="1"/>
          <w:numId w:val="5"/>
        </w:numPr>
        <w:jc w:val="both"/>
      </w:pPr>
      <w:bookmarkStart w:id="22" w:name="_Toc388480041"/>
      <w:bookmarkStart w:id="23" w:name="_Toc390936046"/>
      <w:r w:rsidRPr="005104EE">
        <w:t>Objetivos</w:t>
      </w:r>
      <w:bookmarkEnd w:id="22"/>
      <w:bookmarkEnd w:id="23"/>
    </w:p>
    <w:p w:rsidR="009C073A" w:rsidRPr="005104EE" w:rsidRDefault="009C073A" w:rsidP="009C073A">
      <w:pPr>
        <w:ind w:left="360"/>
        <w:jc w:val="both"/>
      </w:pPr>
    </w:p>
    <w:p w:rsidR="009C073A" w:rsidRPr="005104EE" w:rsidRDefault="009C073A" w:rsidP="009C073A">
      <w:pPr>
        <w:pStyle w:val="Ttulo3"/>
        <w:numPr>
          <w:ilvl w:val="2"/>
          <w:numId w:val="5"/>
        </w:numPr>
        <w:jc w:val="both"/>
      </w:pPr>
      <w:bookmarkStart w:id="24" w:name="_Toc388480042"/>
      <w:bookmarkStart w:id="25" w:name="_Toc390936047"/>
      <w:r w:rsidRPr="005104EE">
        <w:t>Objetivo general</w:t>
      </w:r>
      <w:bookmarkEnd w:id="24"/>
      <w:bookmarkEnd w:id="25"/>
    </w:p>
    <w:p w:rsidR="009C073A" w:rsidRPr="005104EE" w:rsidRDefault="009C073A" w:rsidP="009C073A">
      <w:pPr>
        <w:jc w:val="both"/>
      </w:pPr>
    </w:p>
    <w:p w:rsidR="009C073A" w:rsidRPr="005104EE" w:rsidRDefault="009C073A" w:rsidP="009C073A">
      <w:pPr>
        <w:ind w:left="360"/>
        <w:jc w:val="both"/>
      </w:pPr>
      <w:r w:rsidRPr="005104EE">
        <w:t>Mostrar el proceso de verificación del correcto</w:t>
      </w:r>
      <w:r w:rsidRPr="005104EE">
        <w:rPr>
          <w:color w:val="FF0000"/>
        </w:rPr>
        <w:t xml:space="preserve"> </w:t>
      </w:r>
      <w:r w:rsidRPr="005104EE">
        <w:t xml:space="preserve">funcionamiento de un modelo que representa un sistema distribuido, </w:t>
      </w:r>
      <w:r w:rsidR="00DD0162" w:rsidRPr="005104EE">
        <w:t xml:space="preserve">empleando un caso de estudio </w:t>
      </w:r>
      <w:r w:rsidRPr="005104EE">
        <w:t>a partir de la unión de dos metodologías: Métodos Formales y pruebas funcionales de caja negra</w:t>
      </w:r>
      <w:r w:rsidR="00DD0162" w:rsidRPr="005104EE">
        <w:t>,</w:t>
      </w:r>
      <w:r w:rsidRPr="005104EE">
        <w:t xml:space="preserve"> en diferentes etapas de</w:t>
      </w:r>
      <w:r w:rsidR="00DD0162" w:rsidRPr="005104EE">
        <w:t>l</w:t>
      </w:r>
      <w:r w:rsidRPr="005104EE">
        <w:t xml:space="preserve"> desarrollo de</w:t>
      </w:r>
      <w:r w:rsidR="00DD0162" w:rsidRPr="005104EE">
        <w:t xml:space="preserve"> sistema</w:t>
      </w:r>
      <w:r w:rsidR="008F525F" w:rsidRPr="005104EE">
        <w:t>s</w:t>
      </w:r>
      <w:r w:rsidRPr="005104EE">
        <w:t xml:space="preserve"> usando las herramientas de RTDS e IFx.</w:t>
      </w:r>
    </w:p>
    <w:p w:rsidR="009C073A" w:rsidRPr="005104EE" w:rsidRDefault="009C073A" w:rsidP="009C073A">
      <w:pPr>
        <w:pStyle w:val="Ttulo3"/>
        <w:numPr>
          <w:ilvl w:val="2"/>
          <w:numId w:val="5"/>
        </w:numPr>
        <w:jc w:val="both"/>
      </w:pPr>
      <w:bookmarkStart w:id="26" w:name="_Toc388480043"/>
      <w:bookmarkStart w:id="27" w:name="_Toc390936048"/>
      <w:r w:rsidRPr="005104EE">
        <w:t>Objetivos Específicos</w:t>
      </w:r>
      <w:bookmarkEnd w:id="26"/>
      <w:bookmarkEnd w:id="27"/>
    </w:p>
    <w:p w:rsidR="009C073A" w:rsidRPr="005104EE" w:rsidRDefault="009C073A" w:rsidP="009C073A">
      <w:pPr>
        <w:pStyle w:val="Prrafodelista"/>
        <w:jc w:val="both"/>
      </w:pPr>
    </w:p>
    <w:p w:rsidR="009C073A" w:rsidRPr="005104EE" w:rsidRDefault="009C073A" w:rsidP="009C073A">
      <w:pPr>
        <w:pStyle w:val="Prrafodelista"/>
        <w:numPr>
          <w:ilvl w:val="0"/>
          <w:numId w:val="3"/>
        </w:numPr>
        <w:jc w:val="both"/>
        <w:rPr>
          <w:color w:val="000000" w:themeColor="text1"/>
        </w:rPr>
      </w:pPr>
      <w:r w:rsidRPr="005104EE">
        <w:rPr>
          <w:color w:val="000000" w:themeColor="text1"/>
        </w:rPr>
        <w:t xml:space="preserve">Comprender el </w:t>
      </w:r>
      <w:r w:rsidRPr="005104EE">
        <w:t>correcto</w:t>
      </w:r>
      <w:r w:rsidRPr="005104EE">
        <w:rPr>
          <w:color w:val="FF0000"/>
        </w:rPr>
        <w:t xml:space="preserve"> </w:t>
      </w:r>
      <w:r w:rsidRPr="005104EE">
        <w:rPr>
          <w:color w:val="000000" w:themeColor="text1"/>
        </w:rPr>
        <w:t xml:space="preserve">funcionamiento de la herramienta Real Time </w:t>
      </w:r>
      <w:proofErr w:type="spellStart"/>
      <w:r w:rsidRPr="005104EE">
        <w:rPr>
          <w:color w:val="000000" w:themeColor="text1"/>
        </w:rPr>
        <w:t>Developer</w:t>
      </w:r>
      <w:proofErr w:type="spellEnd"/>
      <w:r w:rsidRPr="005104EE">
        <w:rPr>
          <w:color w:val="000000" w:themeColor="text1"/>
        </w:rPr>
        <w:t xml:space="preserve"> Studio.</w:t>
      </w:r>
    </w:p>
    <w:p w:rsidR="009C073A" w:rsidRPr="005104EE" w:rsidRDefault="009C073A" w:rsidP="009C073A">
      <w:pPr>
        <w:pStyle w:val="Prrafodelista"/>
        <w:numPr>
          <w:ilvl w:val="0"/>
          <w:numId w:val="3"/>
        </w:numPr>
        <w:jc w:val="both"/>
        <w:rPr>
          <w:color w:val="000000" w:themeColor="text1"/>
        </w:rPr>
      </w:pPr>
      <w:r w:rsidRPr="005104EE">
        <w:rPr>
          <w:color w:val="000000" w:themeColor="text1"/>
        </w:rPr>
        <w:t xml:space="preserve">Implementar el caso de estudio usando un lenguaje que </w:t>
      </w:r>
      <w:r w:rsidR="00EB4849" w:rsidRPr="005104EE">
        <w:rPr>
          <w:color w:val="000000" w:themeColor="text1"/>
        </w:rPr>
        <w:t xml:space="preserve">no </w:t>
      </w:r>
      <w:r w:rsidRPr="005104EE">
        <w:rPr>
          <w:color w:val="000000" w:themeColor="text1"/>
        </w:rPr>
        <w:t xml:space="preserve">introduzca errores por ambigüedades en la descripción, </w:t>
      </w:r>
      <w:r w:rsidR="008F525F" w:rsidRPr="005104EE">
        <w:rPr>
          <w:color w:val="000000" w:themeColor="text1"/>
        </w:rPr>
        <w:t xml:space="preserve">el cual </w:t>
      </w:r>
      <w:r w:rsidRPr="005104EE">
        <w:rPr>
          <w:color w:val="000000" w:themeColor="text1"/>
        </w:rPr>
        <w:t>posteriormente será verificado por medio de métodos formales y pruebas.</w:t>
      </w:r>
    </w:p>
    <w:p w:rsidR="009C073A" w:rsidRPr="005104EE" w:rsidRDefault="009C073A" w:rsidP="009C073A">
      <w:pPr>
        <w:pStyle w:val="Prrafodelista"/>
        <w:numPr>
          <w:ilvl w:val="0"/>
          <w:numId w:val="3"/>
        </w:numPr>
        <w:jc w:val="both"/>
        <w:rPr>
          <w:color w:val="000000" w:themeColor="text1"/>
        </w:rPr>
      </w:pPr>
      <w:r w:rsidRPr="005104EE">
        <w:rPr>
          <w:color w:val="000000" w:themeColor="text1"/>
        </w:rPr>
        <w:t>Determinar en qué etapas del desarrollo de sistemas es pertinente usar métodos formales o pruebas.</w:t>
      </w:r>
    </w:p>
    <w:p w:rsidR="009C073A" w:rsidRPr="005104EE" w:rsidRDefault="009C073A" w:rsidP="009C073A">
      <w:pPr>
        <w:pStyle w:val="Prrafodelista"/>
        <w:numPr>
          <w:ilvl w:val="0"/>
          <w:numId w:val="3"/>
        </w:numPr>
        <w:jc w:val="both"/>
        <w:rPr>
          <w:color w:val="000000" w:themeColor="text1"/>
        </w:rPr>
      </w:pPr>
      <w:r w:rsidRPr="005104EE">
        <w:rPr>
          <w:color w:val="000000" w:themeColor="text1"/>
        </w:rPr>
        <w:t>Implementar una batería de pruebas incrementales que sea apropiada con el modelo del caso de estudio y compatible con el lenguaje en el cual ha sido expresado.</w:t>
      </w:r>
    </w:p>
    <w:p w:rsidR="009C073A" w:rsidRPr="005104EE" w:rsidRDefault="009C073A" w:rsidP="009C073A">
      <w:pPr>
        <w:pStyle w:val="Prrafodelista"/>
        <w:numPr>
          <w:ilvl w:val="0"/>
          <w:numId w:val="3"/>
        </w:numPr>
        <w:jc w:val="both"/>
        <w:rPr>
          <w:color w:val="000000" w:themeColor="text1"/>
        </w:rPr>
      </w:pPr>
      <w:r w:rsidRPr="005104EE">
        <w:rPr>
          <w:color w:val="000000" w:themeColor="text1"/>
        </w:rPr>
        <w:t>Entender el funcionamiento de IFx para verificar formalmente el modelo del caso de estudio.</w:t>
      </w:r>
    </w:p>
    <w:p w:rsidR="009C073A" w:rsidRPr="005104EE" w:rsidRDefault="009C073A" w:rsidP="009C073A">
      <w:pPr>
        <w:pStyle w:val="Prrafodelista"/>
        <w:numPr>
          <w:ilvl w:val="0"/>
          <w:numId w:val="3"/>
        </w:numPr>
        <w:jc w:val="both"/>
        <w:rPr>
          <w:color w:val="000000" w:themeColor="text1"/>
        </w:rPr>
      </w:pPr>
      <w:r w:rsidRPr="005104EE">
        <w:rPr>
          <w:color w:val="000000" w:themeColor="text1"/>
        </w:rPr>
        <w:t>Definir las propiedades críticas del sistema que se desea verificar.</w:t>
      </w:r>
    </w:p>
    <w:p w:rsidR="009C073A" w:rsidRPr="005104EE" w:rsidRDefault="009C073A" w:rsidP="009C073A">
      <w:pPr>
        <w:pStyle w:val="Prrafodelista"/>
        <w:numPr>
          <w:ilvl w:val="0"/>
          <w:numId w:val="3"/>
        </w:numPr>
        <w:jc w:val="both"/>
        <w:rPr>
          <w:color w:val="000000" w:themeColor="text1"/>
        </w:rPr>
      </w:pPr>
      <w:r w:rsidRPr="005104EE">
        <w:rPr>
          <w:color w:val="000000" w:themeColor="text1"/>
        </w:rPr>
        <w:t>Seleccionar los tipos de observadores para la especificación de la propiedad a verificar.</w:t>
      </w:r>
    </w:p>
    <w:p w:rsidR="009C073A" w:rsidRPr="005104EE" w:rsidRDefault="009C073A" w:rsidP="009C073A">
      <w:pPr>
        <w:pStyle w:val="Prrafodelista"/>
        <w:numPr>
          <w:ilvl w:val="0"/>
          <w:numId w:val="3"/>
        </w:numPr>
        <w:jc w:val="both"/>
        <w:rPr>
          <w:color w:val="000000" w:themeColor="text1"/>
        </w:rPr>
      </w:pPr>
      <w:r w:rsidRPr="005104EE">
        <w:rPr>
          <w:color w:val="000000" w:themeColor="text1"/>
        </w:rPr>
        <w:t>Seleccionar las propiedades a verificar.</w:t>
      </w:r>
    </w:p>
    <w:p w:rsidR="009C073A" w:rsidRPr="005104EE" w:rsidRDefault="009C073A" w:rsidP="009C073A">
      <w:pPr>
        <w:pStyle w:val="Prrafodelista"/>
        <w:numPr>
          <w:ilvl w:val="0"/>
          <w:numId w:val="3"/>
        </w:numPr>
        <w:jc w:val="both"/>
        <w:rPr>
          <w:color w:val="000000" w:themeColor="text1"/>
        </w:rPr>
      </w:pPr>
      <w:r w:rsidRPr="005104EE">
        <w:rPr>
          <w:color w:val="000000" w:themeColor="text1"/>
        </w:rPr>
        <w:t>Implementar los observadores.</w:t>
      </w:r>
    </w:p>
    <w:p w:rsidR="009C073A" w:rsidRPr="005104EE" w:rsidRDefault="009C073A" w:rsidP="009C073A">
      <w:pPr>
        <w:jc w:val="both"/>
        <w:rPr>
          <w:color w:val="000000" w:themeColor="text1"/>
        </w:rPr>
      </w:pPr>
    </w:p>
    <w:p w:rsidR="00F46586" w:rsidRPr="005104EE" w:rsidRDefault="00F46586" w:rsidP="009C073A">
      <w:pPr>
        <w:jc w:val="both"/>
        <w:rPr>
          <w:color w:val="000000" w:themeColor="text1"/>
        </w:rPr>
      </w:pPr>
    </w:p>
    <w:p w:rsidR="00F46586" w:rsidRPr="005104EE" w:rsidRDefault="00F46586" w:rsidP="009C073A">
      <w:pPr>
        <w:jc w:val="both"/>
        <w:rPr>
          <w:color w:val="000000" w:themeColor="text1"/>
        </w:rPr>
      </w:pPr>
    </w:p>
    <w:p w:rsidR="009C073A" w:rsidRPr="005104EE" w:rsidRDefault="009C073A" w:rsidP="009C073A">
      <w:pPr>
        <w:pStyle w:val="Ttulo2"/>
        <w:numPr>
          <w:ilvl w:val="1"/>
          <w:numId w:val="5"/>
        </w:numPr>
        <w:jc w:val="both"/>
      </w:pPr>
      <w:bookmarkStart w:id="28" w:name="_Toc388480044"/>
      <w:bookmarkStart w:id="29" w:name="_Toc390936049"/>
      <w:r w:rsidRPr="005104EE">
        <w:lastRenderedPageBreak/>
        <w:t>Justificación</w:t>
      </w:r>
      <w:bookmarkEnd w:id="28"/>
      <w:bookmarkEnd w:id="29"/>
    </w:p>
    <w:p w:rsidR="009C073A" w:rsidRPr="005104EE" w:rsidRDefault="009C073A" w:rsidP="009C073A">
      <w:pPr>
        <w:jc w:val="both"/>
      </w:pPr>
    </w:p>
    <w:p w:rsidR="009C073A" w:rsidRPr="005104EE" w:rsidRDefault="009C073A" w:rsidP="009C073A">
      <w:pPr>
        <w:jc w:val="both"/>
      </w:pPr>
      <w:r w:rsidRPr="005104EE">
        <w:t>Tanto la verificación formal como las pruebas</w:t>
      </w:r>
      <w:r w:rsidR="00257A44" w:rsidRPr="005104EE">
        <w:t xml:space="preserve"> funcionales</w:t>
      </w:r>
      <w:r w:rsidRPr="005104EE">
        <w:t xml:space="preserve"> son metodologías que ayudan a la detección y corrección de errores </w:t>
      </w:r>
      <w:r w:rsidR="00307B9D" w:rsidRPr="005104EE">
        <w:t>de</w:t>
      </w:r>
      <w:r w:rsidRPr="005104EE">
        <w:t xml:space="preserve"> modelos que se van a implementar. A lo largo del tiempo encontramos en la literatura que </w:t>
      </w:r>
      <w:r w:rsidR="00257A44" w:rsidRPr="005104EE">
        <w:t>é</w:t>
      </w:r>
      <w:r w:rsidRPr="005104EE">
        <w:t>stas dos metodologías han sido rivales</w:t>
      </w:r>
      <w:r w:rsidR="00257A44" w:rsidRPr="005104EE">
        <w:t xml:space="preserve">; sin embargo, </w:t>
      </w:r>
      <w:r w:rsidRPr="005104EE">
        <w:t xml:space="preserve">recientemente se puede apreciar que las ciencias computacionales y las matemáticas proponen que la mejor forma de verificar si un modelo satisface unas condiciones dadas, implica necesariamente usar estas dos técnicas en conjunto (Gaudel1996). </w:t>
      </w:r>
    </w:p>
    <w:p w:rsidR="009C073A" w:rsidRPr="005104EE" w:rsidRDefault="009C073A" w:rsidP="009C073A">
      <w:pPr>
        <w:tabs>
          <w:tab w:val="left" w:pos="1701"/>
        </w:tabs>
        <w:jc w:val="both"/>
      </w:pPr>
      <w:r w:rsidRPr="005104EE">
        <w:t xml:space="preserve">En el año 2001 en la Universidad de </w:t>
      </w:r>
      <w:proofErr w:type="spellStart"/>
      <w:r w:rsidRPr="005104EE">
        <w:t>Brunel</w:t>
      </w:r>
      <w:proofErr w:type="spellEnd"/>
      <w:r w:rsidRPr="005104EE">
        <w:t xml:space="preserve">, Reino Unido, se creó una red llamada Métodos Formales y Pruebas, </w:t>
      </w:r>
      <w:r w:rsidR="00257A44" w:rsidRPr="005104EE">
        <w:t>conocida</w:t>
      </w:r>
      <w:r w:rsidRPr="005104EE">
        <w:t xml:space="preserve"> por sus siglas en inglés como </w:t>
      </w:r>
      <w:r w:rsidRPr="005104EE">
        <w:rPr>
          <w:i/>
        </w:rPr>
        <w:t>FORTEST</w:t>
      </w:r>
      <w:r w:rsidRPr="005104EE">
        <w:t xml:space="preserve"> que significa </w:t>
      </w:r>
      <w:r w:rsidRPr="005104EE">
        <w:rPr>
          <w:i/>
        </w:rPr>
        <w:t>Formal Methods and Testing</w:t>
      </w:r>
      <w:r w:rsidRPr="005104EE">
        <w:t>. Esta red fue financiada por el Consejo de Investigación de Ciencias físicas e Ingeniería, por sus siglas en inglés EPSRC</w:t>
      </w:r>
      <w:r w:rsidRPr="005104EE">
        <w:rPr>
          <w:rStyle w:val="Refdenotaalpie"/>
        </w:rPr>
        <w:footnoteReference w:id="6"/>
      </w:r>
      <w:r w:rsidRPr="005104EE">
        <w:t>. El enfoque principal de FORTEST era explorar caminos que permitiera</w:t>
      </w:r>
      <w:r w:rsidR="005B7162" w:rsidRPr="005104EE">
        <w:t>n</w:t>
      </w:r>
      <w:r w:rsidRPr="005104EE">
        <w:t xml:space="preserve"> mostrar que los métodos formales y el software de pruebas son complementarios, y así facilitar los enfoques y técnicas </w:t>
      </w:r>
      <w:r w:rsidRPr="005104EE">
        <w:tab/>
        <w:t>que permita</w:t>
      </w:r>
      <w:r w:rsidR="005B7162" w:rsidRPr="005104EE">
        <w:t>n</w:t>
      </w:r>
      <w:r w:rsidRPr="005104EE">
        <w:t xml:space="preserve"> pr</w:t>
      </w:r>
      <w:r w:rsidR="005D6281" w:rsidRPr="005104EE">
        <w:t>oducir software de alta calidad</w:t>
      </w:r>
      <w:r w:rsidRPr="005104EE">
        <w:rPr>
          <w:rStyle w:val="Refdenotaalpie"/>
        </w:rPr>
        <w:footnoteReference w:id="7"/>
      </w:r>
      <w:r w:rsidR="005D6281" w:rsidRPr="005104EE">
        <w:t>.</w:t>
      </w:r>
    </w:p>
    <w:p w:rsidR="009C073A" w:rsidRPr="005104EE" w:rsidRDefault="00A92889" w:rsidP="009C073A">
      <w:pPr>
        <w:tabs>
          <w:tab w:val="left" w:pos="1701"/>
        </w:tabs>
        <w:jc w:val="both"/>
      </w:pPr>
      <w:r w:rsidRPr="005104EE">
        <w:t>Por lo tanto, el presente</w:t>
      </w:r>
      <w:r w:rsidR="009C073A" w:rsidRPr="005104EE">
        <w:t xml:space="preserve"> trabajo de grado pretende </w:t>
      </w:r>
      <w:r w:rsidRPr="005104EE">
        <w:t xml:space="preserve">mostrar </w:t>
      </w:r>
      <w:r w:rsidR="009C073A" w:rsidRPr="005104EE">
        <w:t xml:space="preserve">a lo largo de su desarrollo que es posible </w:t>
      </w:r>
      <w:r w:rsidR="004D4A92" w:rsidRPr="005104EE">
        <w:t>diseñar</w:t>
      </w:r>
      <w:r w:rsidR="009C073A" w:rsidRPr="005104EE">
        <w:t xml:space="preserve"> sistemas confiables usando tanto las pruebas como los métodos formales para la detección y corrección de errores, basándose en las investigaciones de la red FORTEST.</w:t>
      </w:r>
    </w:p>
    <w:p w:rsidR="00F35FCC" w:rsidRPr="005104EE" w:rsidRDefault="00F35FCC" w:rsidP="00B92913">
      <w:pPr>
        <w:jc w:val="both"/>
        <w:rPr>
          <w:color w:val="000000" w:themeColor="text1"/>
        </w:rPr>
      </w:pPr>
    </w:p>
    <w:p w:rsidR="00561AE2" w:rsidRPr="005104EE" w:rsidRDefault="00F35FCC" w:rsidP="0011443D">
      <w:pPr>
        <w:pStyle w:val="Ttulo2"/>
      </w:pPr>
      <w:bookmarkStart w:id="30" w:name="_Toc390936050"/>
      <w:r w:rsidRPr="005104EE">
        <w:t>Alcances y Limitaciones</w:t>
      </w:r>
      <w:bookmarkEnd w:id="30"/>
    </w:p>
    <w:p w:rsidR="0060346F" w:rsidRPr="005104EE" w:rsidRDefault="0060346F" w:rsidP="00B92913">
      <w:pPr>
        <w:jc w:val="both"/>
      </w:pPr>
    </w:p>
    <w:p w:rsidR="003046DB" w:rsidRPr="005104EE" w:rsidRDefault="003046DB" w:rsidP="00AD42C0">
      <w:pPr>
        <w:pStyle w:val="Prrafodelista"/>
        <w:numPr>
          <w:ilvl w:val="0"/>
          <w:numId w:val="7"/>
        </w:numPr>
        <w:jc w:val="both"/>
      </w:pPr>
      <w:r w:rsidRPr="005104EE">
        <w:t xml:space="preserve">El proceso de modelado del caso de estudio se hará por medio de un lenguaje </w:t>
      </w:r>
      <w:r w:rsidR="00F35FCC" w:rsidRPr="005104EE">
        <w:t xml:space="preserve">que no posea ambigüedades además de soportarlo </w:t>
      </w:r>
      <w:r w:rsidRPr="005104EE">
        <w:t xml:space="preserve">la herramienta Real Time </w:t>
      </w:r>
      <w:proofErr w:type="spellStart"/>
      <w:r w:rsidRPr="005104EE">
        <w:t>Developer</w:t>
      </w:r>
      <w:proofErr w:type="spellEnd"/>
      <w:r w:rsidRPr="005104EE">
        <w:t xml:space="preserve"> Studio, en este caso será SDL.</w:t>
      </w:r>
    </w:p>
    <w:p w:rsidR="003046DB" w:rsidRPr="005104EE" w:rsidRDefault="00774117" w:rsidP="00AD42C0">
      <w:pPr>
        <w:pStyle w:val="Prrafodelista"/>
        <w:numPr>
          <w:ilvl w:val="0"/>
          <w:numId w:val="7"/>
        </w:numPr>
        <w:jc w:val="both"/>
      </w:pPr>
      <w:r w:rsidRPr="005104EE">
        <w:t xml:space="preserve">El modelo del caso de estudio </w:t>
      </w:r>
      <w:r w:rsidR="003046DB" w:rsidRPr="005104EE">
        <w:t>se limitará a especificar de manera general los procesos involucrados</w:t>
      </w:r>
      <w:r w:rsidRPr="005104EE">
        <w:t>; a</w:t>
      </w:r>
      <w:r w:rsidR="000D62A1" w:rsidRPr="005104EE">
        <w:t>l</w:t>
      </w:r>
      <w:r w:rsidR="003046DB" w:rsidRPr="005104EE">
        <w:t>gunos de ellos se asumirán como subsistemas</w:t>
      </w:r>
      <w:r w:rsidRPr="005104EE">
        <w:t xml:space="preserve">, los cuales proporcionando </w:t>
      </w:r>
      <w:r w:rsidR="003046DB" w:rsidRPr="005104EE">
        <w:t>una entrada retornan una salida</w:t>
      </w:r>
      <w:r w:rsidRPr="005104EE">
        <w:t>,</w:t>
      </w:r>
      <w:r w:rsidR="003046DB" w:rsidRPr="005104EE">
        <w:t xml:space="preserve"> pero no</w:t>
      </w:r>
      <w:r w:rsidR="000D62A1" w:rsidRPr="005104EE">
        <w:t xml:space="preserve"> se modelará</w:t>
      </w:r>
      <w:r w:rsidRPr="005104EE">
        <w:t xml:space="preserve"> su comportamiento </w:t>
      </w:r>
      <w:r w:rsidR="000D62A1" w:rsidRPr="005104EE">
        <w:t xml:space="preserve">dado que no es de interés </w:t>
      </w:r>
      <w:r w:rsidRPr="005104EE">
        <w:t>del presente trabajo de grado desarrollarlo</w:t>
      </w:r>
      <w:r w:rsidR="00D36DB7" w:rsidRPr="005104EE">
        <w:t xml:space="preserve">. Ej.: </w:t>
      </w:r>
      <w:r w:rsidR="000D62A1" w:rsidRPr="005104EE">
        <w:t>modelar la base de datos de usuarios del parqueadero.</w:t>
      </w:r>
      <w:r w:rsidR="003046DB" w:rsidRPr="005104EE">
        <w:t xml:space="preserve"> </w:t>
      </w:r>
    </w:p>
    <w:p w:rsidR="00CC5D79" w:rsidRPr="005104EE" w:rsidRDefault="00D807B8" w:rsidP="00AD42C0">
      <w:pPr>
        <w:pStyle w:val="Prrafodelista"/>
        <w:numPr>
          <w:ilvl w:val="0"/>
          <w:numId w:val="7"/>
        </w:numPr>
        <w:jc w:val="both"/>
      </w:pPr>
      <w:r w:rsidRPr="005104EE">
        <w:t>Las pruebas realizadas al modelo se harán en las primeras fases del desarrollo del mismo y de forma serial</w:t>
      </w:r>
      <w:r w:rsidR="000D62A1" w:rsidRPr="005104EE">
        <w:t xml:space="preserve"> usando SDL, MSC y TTCN3</w:t>
      </w:r>
      <w:r w:rsidRPr="005104EE">
        <w:t>.</w:t>
      </w:r>
    </w:p>
    <w:p w:rsidR="00CC5D79" w:rsidRPr="005104EE" w:rsidRDefault="00D807B8" w:rsidP="00AD42C0">
      <w:pPr>
        <w:pStyle w:val="Prrafodelista"/>
        <w:numPr>
          <w:ilvl w:val="0"/>
          <w:numId w:val="7"/>
        </w:numPr>
        <w:jc w:val="both"/>
      </w:pPr>
      <w:r w:rsidRPr="005104EE">
        <w:t>Las verificac</w:t>
      </w:r>
      <w:r w:rsidR="000D62A1" w:rsidRPr="005104EE">
        <w:t>iones formales no se hará</w:t>
      </w:r>
      <w:r w:rsidR="008866B8" w:rsidRPr="005104EE">
        <w:t>n</w:t>
      </w:r>
      <w:r w:rsidR="000D62A1" w:rsidRPr="005104EE">
        <w:t xml:space="preserve"> en el nivel de sistema, sino sobre </w:t>
      </w:r>
      <w:r w:rsidRPr="005104EE">
        <w:t>módulo</w:t>
      </w:r>
      <w:r w:rsidR="000D62A1" w:rsidRPr="005104EE">
        <w:t>s</w:t>
      </w:r>
      <w:r w:rsidRPr="005104EE">
        <w:t xml:space="preserve"> específico</w:t>
      </w:r>
      <w:r w:rsidR="000D62A1" w:rsidRPr="005104EE">
        <w:t>s.</w:t>
      </w:r>
    </w:p>
    <w:p w:rsidR="003046DB" w:rsidRPr="005104EE" w:rsidRDefault="00D807B8" w:rsidP="000D62A1">
      <w:pPr>
        <w:pStyle w:val="Prrafodelista"/>
        <w:numPr>
          <w:ilvl w:val="0"/>
          <w:numId w:val="7"/>
        </w:numPr>
        <w:jc w:val="both"/>
      </w:pPr>
      <w:r w:rsidRPr="005104EE">
        <w:t>Se hará uso de la herramienta SDL2IF para la transformación del modelo descrito en SDL a IF, con el fin de verificarlo formalmente.</w:t>
      </w:r>
    </w:p>
    <w:p w:rsidR="00813472" w:rsidRPr="005104EE" w:rsidRDefault="003046DB" w:rsidP="00AD42C0">
      <w:pPr>
        <w:pStyle w:val="Prrafodelista"/>
        <w:numPr>
          <w:ilvl w:val="0"/>
          <w:numId w:val="7"/>
        </w:numPr>
        <w:jc w:val="both"/>
      </w:pPr>
      <w:r w:rsidRPr="005104EE">
        <w:t>Los procesos de modelado y pruebas se hará</w:t>
      </w:r>
      <w:r w:rsidR="00A73AFB" w:rsidRPr="005104EE">
        <w:t>n</w:t>
      </w:r>
      <w:r w:rsidRPr="005104EE">
        <w:t xml:space="preserve"> usando la herramienta Real Time </w:t>
      </w:r>
      <w:proofErr w:type="spellStart"/>
      <w:r w:rsidRPr="005104EE">
        <w:t>Developer</w:t>
      </w:r>
      <w:proofErr w:type="spellEnd"/>
      <w:r w:rsidRPr="005104EE">
        <w:t xml:space="preserve"> Studio, y la parte de verificación formal se hará por medio de la herramienta IFx.</w:t>
      </w:r>
    </w:p>
    <w:p w:rsidR="005E6693" w:rsidRPr="005104EE" w:rsidRDefault="005E6693" w:rsidP="0011443D">
      <w:pPr>
        <w:pStyle w:val="Ttulo1"/>
        <w:rPr>
          <w:lang w:val="es-CO"/>
        </w:rPr>
      </w:pPr>
      <w:bookmarkStart w:id="31" w:name="_Toc390936051"/>
      <w:r w:rsidRPr="005104EE">
        <w:rPr>
          <w:lang w:val="es-CO"/>
        </w:rPr>
        <w:lastRenderedPageBreak/>
        <w:t xml:space="preserve">MARCO </w:t>
      </w:r>
      <w:r w:rsidR="001376CC" w:rsidRPr="005104EE">
        <w:rPr>
          <w:lang w:val="es-CO"/>
        </w:rPr>
        <w:t>DE REFERENCIA</w:t>
      </w:r>
      <w:bookmarkEnd w:id="31"/>
    </w:p>
    <w:p w:rsidR="001376CC" w:rsidRPr="005104EE" w:rsidRDefault="001376CC" w:rsidP="00B92913">
      <w:pPr>
        <w:ind w:left="360"/>
        <w:jc w:val="both"/>
        <w:rPr>
          <w:lang w:eastAsia="es-ES"/>
        </w:rPr>
      </w:pPr>
    </w:p>
    <w:p w:rsidR="001376CC" w:rsidRPr="005104EE" w:rsidRDefault="00F96DFE" w:rsidP="0011443D">
      <w:pPr>
        <w:pStyle w:val="Ttulo2"/>
      </w:pPr>
      <w:bookmarkStart w:id="32" w:name="_Toc390936052"/>
      <w:r w:rsidRPr="005104EE">
        <w:t>Marco Teórico</w:t>
      </w:r>
      <w:bookmarkEnd w:id="32"/>
    </w:p>
    <w:p w:rsidR="009C482A" w:rsidRPr="005104EE" w:rsidRDefault="009C482A" w:rsidP="00B92913">
      <w:pPr>
        <w:jc w:val="both"/>
      </w:pPr>
    </w:p>
    <w:p w:rsidR="009C482A" w:rsidRPr="005104EE" w:rsidRDefault="009C482A" w:rsidP="00B92913">
      <w:pPr>
        <w:jc w:val="both"/>
      </w:pPr>
      <w:r w:rsidRPr="005104EE">
        <w:t xml:space="preserve">En esta </w:t>
      </w:r>
      <w:r w:rsidR="00B92913" w:rsidRPr="005104EE">
        <w:t>subsección</w:t>
      </w:r>
      <w:r w:rsidRPr="005104EE">
        <w:t xml:space="preserve"> se introducen conceptos </w:t>
      </w:r>
      <w:r w:rsidR="00B92913" w:rsidRPr="005104EE">
        <w:t>pertinentes</w:t>
      </w:r>
      <w:r w:rsidRPr="005104EE">
        <w:t xml:space="preserve"> al desarrollo del trabajo de grado, </w:t>
      </w:r>
      <w:r w:rsidR="00B92913" w:rsidRPr="005104EE">
        <w:t xml:space="preserve">además se ha subdividido en tres grandes partes: La primera corresponde a los conceptos del Modelado de sistemas; en este caso </w:t>
      </w:r>
      <w:r w:rsidR="00C76D06" w:rsidRPr="005104EE">
        <w:t>se hace</w:t>
      </w:r>
      <w:r w:rsidR="00B92913" w:rsidRPr="005104EE">
        <w:t xml:space="preserve"> referencia a</w:t>
      </w:r>
      <w:r w:rsidR="00F65486" w:rsidRPr="005104EE">
        <w:t xml:space="preserve"> </w:t>
      </w:r>
      <w:r w:rsidR="00B92913" w:rsidRPr="005104EE">
        <w:t>l</w:t>
      </w:r>
      <w:r w:rsidR="00F65486" w:rsidRPr="005104EE">
        <w:t xml:space="preserve">a estructura y características que posee </w:t>
      </w:r>
      <w:proofErr w:type="spellStart"/>
      <w:r w:rsidR="009F7539" w:rsidRPr="005104EE">
        <w:rPr>
          <w:i/>
        </w:rPr>
        <w:t>Specification</w:t>
      </w:r>
      <w:proofErr w:type="spellEnd"/>
      <w:r w:rsidR="009F7539" w:rsidRPr="005104EE">
        <w:rPr>
          <w:i/>
        </w:rPr>
        <w:t xml:space="preserve"> and </w:t>
      </w:r>
      <w:proofErr w:type="spellStart"/>
      <w:r w:rsidR="009F7539" w:rsidRPr="005104EE">
        <w:rPr>
          <w:i/>
        </w:rPr>
        <w:t>Description</w:t>
      </w:r>
      <w:proofErr w:type="spellEnd"/>
      <w:r w:rsidR="009F7539" w:rsidRPr="005104EE">
        <w:rPr>
          <w:i/>
        </w:rPr>
        <w:t xml:space="preserve"> Language</w:t>
      </w:r>
      <w:r w:rsidR="009F7539" w:rsidRPr="005104EE">
        <w:t xml:space="preserve"> (</w:t>
      </w:r>
      <w:r w:rsidR="00B92913" w:rsidRPr="005104EE">
        <w:t>lenguaje de especificación y descripción</w:t>
      </w:r>
      <w:r w:rsidR="00D37A65" w:rsidRPr="005104EE">
        <w:t xml:space="preserve"> de sistemas</w:t>
      </w:r>
      <w:r w:rsidR="009F7539" w:rsidRPr="005104EE">
        <w:t>)</w:t>
      </w:r>
      <w:r w:rsidR="00D37A65" w:rsidRPr="005104EE">
        <w:t>,</w:t>
      </w:r>
      <w:r w:rsidR="00B92913" w:rsidRPr="005104EE">
        <w:t xml:space="preserve"> </w:t>
      </w:r>
      <w:r w:rsidR="00F65486" w:rsidRPr="005104EE">
        <w:t xml:space="preserve">conocido por </w:t>
      </w:r>
      <w:r w:rsidR="00B92913" w:rsidRPr="005104EE">
        <w:t>sus siglas en inglés</w:t>
      </w:r>
      <w:r w:rsidR="00F65486" w:rsidRPr="005104EE">
        <w:t xml:space="preserve"> </w:t>
      </w:r>
      <w:r w:rsidR="009F7539" w:rsidRPr="005104EE">
        <w:rPr>
          <w:i/>
        </w:rPr>
        <w:t>SDL</w:t>
      </w:r>
      <w:r w:rsidR="00F65486" w:rsidRPr="005104EE">
        <w:t xml:space="preserve">. </w:t>
      </w:r>
      <w:r w:rsidR="006358C9" w:rsidRPr="005104EE">
        <w:t>En la segunda parte</w:t>
      </w:r>
      <w:r w:rsidR="00F65486" w:rsidRPr="005104EE">
        <w:t xml:space="preserve"> se definen algunos términos </w:t>
      </w:r>
      <w:r w:rsidR="00B92913" w:rsidRPr="005104EE">
        <w:t xml:space="preserve">de las pruebas funcionales de </w:t>
      </w:r>
      <w:r w:rsidR="00F65486" w:rsidRPr="005104EE">
        <w:t>caja negra, y se enfatiza en la estructura y caracterí</w:t>
      </w:r>
      <w:r w:rsidR="00AE2ED1" w:rsidRPr="005104EE">
        <w:t xml:space="preserve">stica que brinda el lenguaje </w:t>
      </w:r>
      <w:r w:rsidR="00AE2ED1" w:rsidRPr="005104EE">
        <w:rPr>
          <w:i/>
        </w:rPr>
        <w:t xml:space="preserve">Testing and Test Control </w:t>
      </w:r>
      <w:proofErr w:type="spellStart"/>
      <w:r w:rsidR="00AE2ED1" w:rsidRPr="005104EE">
        <w:rPr>
          <w:i/>
        </w:rPr>
        <w:t>Notation</w:t>
      </w:r>
      <w:proofErr w:type="spellEnd"/>
      <w:r w:rsidR="00AE2ED1" w:rsidRPr="005104EE">
        <w:rPr>
          <w:i/>
        </w:rPr>
        <w:t xml:space="preserve"> </w:t>
      </w:r>
      <w:proofErr w:type="spellStart"/>
      <w:r w:rsidR="00AE2ED1" w:rsidRPr="005104EE">
        <w:rPr>
          <w:i/>
        </w:rPr>
        <w:t>version</w:t>
      </w:r>
      <w:proofErr w:type="spellEnd"/>
      <w:r w:rsidR="00AE2ED1" w:rsidRPr="005104EE">
        <w:rPr>
          <w:i/>
        </w:rPr>
        <w:t xml:space="preserve"> </w:t>
      </w:r>
      <w:r w:rsidR="00AE2ED1" w:rsidRPr="005104EE">
        <w:t xml:space="preserve">3 conocido por sus siglas como </w:t>
      </w:r>
      <w:r w:rsidR="00F65486" w:rsidRPr="005104EE">
        <w:t>TTCN3 para dicha fase; por último</w:t>
      </w:r>
      <w:r w:rsidR="002520E9" w:rsidRPr="005104EE">
        <w:t>, en la tercera parte</w:t>
      </w:r>
      <w:r w:rsidR="00F65486" w:rsidRPr="005104EE">
        <w:t xml:space="preserve"> </w:t>
      </w:r>
      <w:r w:rsidR="002F7C7F" w:rsidRPr="005104EE">
        <w:t>se definen algunos conceptos referente</w:t>
      </w:r>
      <w:r w:rsidR="002520E9" w:rsidRPr="005104EE">
        <w:t>s</w:t>
      </w:r>
      <w:r w:rsidR="002F7C7F" w:rsidRPr="005104EE">
        <w:t xml:space="preserve"> a la v</w:t>
      </w:r>
      <w:r w:rsidR="00364586" w:rsidRPr="005104EE">
        <w:t xml:space="preserve">erificación formal de sistemas y </w:t>
      </w:r>
      <w:r w:rsidR="002F7C7F" w:rsidRPr="005104EE">
        <w:t>se hace énfasis en la herramienta que se va a usar, IFx, definiendo sus características.</w:t>
      </w:r>
    </w:p>
    <w:p w:rsidR="00F96DFE" w:rsidRPr="005104EE" w:rsidRDefault="008E3946" w:rsidP="00B92913">
      <w:pPr>
        <w:pStyle w:val="Ttulo3"/>
        <w:jc w:val="both"/>
      </w:pPr>
      <w:bookmarkStart w:id="33" w:name="_Toc388381278"/>
      <w:bookmarkStart w:id="34" w:name="_Toc388381307"/>
      <w:bookmarkStart w:id="35" w:name="_Toc388451176"/>
      <w:bookmarkStart w:id="36" w:name="_Toc388480048"/>
      <w:bookmarkStart w:id="37" w:name="_Toc388522751"/>
      <w:bookmarkStart w:id="38" w:name="_Toc390936053"/>
      <w:bookmarkEnd w:id="33"/>
      <w:bookmarkEnd w:id="34"/>
      <w:bookmarkEnd w:id="35"/>
      <w:bookmarkEnd w:id="36"/>
      <w:bookmarkEnd w:id="37"/>
      <w:r w:rsidRPr="005104EE">
        <w:t xml:space="preserve">Lenguaje para la Especificación y Descripción de sistemas </w:t>
      </w:r>
      <w:r w:rsidR="0045313E" w:rsidRPr="005104EE">
        <w:t>distribuidos</w:t>
      </w:r>
      <w:bookmarkEnd w:id="38"/>
    </w:p>
    <w:p w:rsidR="000D1B6A" w:rsidRPr="005104EE" w:rsidRDefault="000D1B6A" w:rsidP="00B92913">
      <w:pPr>
        <w:jc w:val="both"/>
      </w:pPr>
    </w:p>
    <w:p w:rsidR="000D1B6A" w:rsidRPr="005104EE" w:rsidRDefault="000D1B6A" w:rsidP="00B92913">
      <w:pPr>
        <w:jc w:val="both"/>
      </w:pPr>
      <w:r w:rsidRPr="005104EE">
        <w:t xml:space="preserve">El uso de un modelo o especificación formal elimina ambigüedades que </w:t>
      </w:r>
      <w:r w:rsidR="0048141E" w:rsidRPr="005104EE">
        <w:t>disminuyen los</w:t>
      </w:r>
      <w:r w:rsidRPr="005104EE">
        <w:t xml:space="preserve"> errores dentro del desarrollo del sistema (Hierons2009). Especificar un sistema por medio de lenguajes formales </w:t>
      </w:r>
      <w:r w:rsidR="00E21FFD" w:rsidRPr="005104EE">
        <w:t xml:space="preserve">tiene muchas ventajas entre las cuales encontramos: </w:t>
      </w:r>
    </w:p>
    <w:p w:rsidR="00E21FFD" w:rsidRPr="005104EE" w:rsidRDefault="00DE0C8E" w:rsidP="00AD42C0">
      <w:pPr>
        <w:pStyle w:val="Prrafodelista"/>
        <w:numPr>
          <w:ilvl w:val="0"/>
          <w:numId w:val="8"/>
        </w:numPr>
        <w:jc w:val="both"/>
      </w:pPr>
      <w:r w:rsidRPr="005104EE">
        <w:t>Obtener un modelo que tenga</w:t>
      </w:r>
      <w:r w:rsidR="00E21FFD" w:rsidRPr="005104EE">
        <w:t xml:space="preserve"> una especificación y descripción clara y concisa del sistema.</w:t>
      </w:r>
    </w:p>
    <w:p w:rsidR="00E21FFD" w:rsidRPr="005104EE" w:rsidRDefault="008C7B08" w:rsidP="00AD42C0">
      <w:pPr>
        <w:pStyle w:val="Prrafodelista"/>
        <w:numPr>
          <w:ilvl w:val="0"/>
          <w:numId w:val="8"/>
        </w:numPr>
        <w:jc w:val="both"/>
      </w:pPr>
      <w:r w:rsidRPr="005104EE">
        <w:t>Es posible</w:t>
      </w:r>
      <w:r w:rsidR="00E21FFD" w:rsidRPr="005104EE">
        <w:t xml:space="preserve"> automatizar la fase de pruebas, con el fin de hacerlas más dinámicas </w:t>
      </w:r>
      <w:r w:rsidR="001964B4" w:rsidRPr="005104EE">
        <w:t xml:space="preserve">buscando </w:t>
      </w:r>
      <w:r w:rsidR="00E21FFD" w:rsidRPr="005104EE">
        <w:t>el correcto funcionamiento del sistema.</w:t>
      </w:r>
    </w:p>
    <w:p w:rsidR="00E21FFD" w:rsidRPr="005104EE" w:rsidRDefault="00094B8C" w:rsidP="00AD42C0">
      <w:pPr>
        <w:pStyle w:val="Prrafodelista"/>
        <w:numPr>
          <w:ilvl w:val="0"/>
          <w:numId w:val="8"/>
        </w:numPr>
        <w:jc w:val="both"/>
      </w:pPr>
      <w:r w:rsidRPr="005104EE">
        <w:t xml:space="preserve">Los sistemas son expresados bajo lenguajes basados en matemáticas, lo que ayuda </w:t>
      </w:r>
      <w:r w:rsidR="00966D99" w:rsidRPr="005104EE">
        <w:t xml:space="preserve">a </w:t>
      </w:r>
      <w:r w:rsidRPr="005104EE">
        <w:t>la construcción de sistemas de alta calidad (Hierons2009).</w:t>
      </w:r>
    </w:p>
    <w:p w:rsidR="00094B8C" w:rsidRPr="005104EE" w:rsidRDefault="00966D99" w:rsidP="00AD42C0">
      <w:pPr>
        <w:pStyle w:val="Prrafodelista"/>
        <w:numPr>
          <w:ilvl w:val="0"/>
          <w:numId w:val="8"/>
        </w:numPr>
        <w:jc w:val="both"/>
      </w:pPr>
      <w:r w:rsidRPr="005104EE">
        <w:t>Es posible</w:t>
      </w:r>
      <w:r w:rsidR="00DE0C8E" w:rsidRPr="005104EE">
        <w:t xml:space="preserve"> usar verificaciones formales para la detección y corrección de errores.</w:t>
      </w:r>
    </w:p>
    <w:p w:rsidR="00DE0C8E" w:rsidRPr="005104EE" w:rsidRDefault="00DE0C8E" w:rsidP="00AD42C0">
      <w:pPr>
        <w:pStyle w:val="Prrafodelista"/>
        <w:numPr>
          <w:ilvl w:val="0"/>
          <w:numId w:val="8"/>
        </w:numPr>
        <w:jc w:val="both"/>
      </w:pPr>
      <w:r w:rsidRPr="005104EE">
        <w:t>Permite ahorrar mucho</w:t>
      </w:r>
      <w:r w:rsidR="000D62A1" w:rsidRPr="005104EE">
        <w:t xml:space="preserve"> tiempo/esfuerzo determinando dó</w:t>
      </w:r>
      <w:r w:rsidRPr="005104EE">
        <w:t>nde se originan los errores del sistema.</w:t>
      </w:r>
    </w:p>
    <w:p w:rsidR="0048141E" w:rsidRPr="005104EE" w:rsidRDefault="00DE0C8E" w:rsidP="00DE0C8E">
      <w:pPr>
        <w:jc w:val="both"/>
      </w:pPr>
      <w:r w:rsidRPr="005104EE">
        <w:t>Dentro de los lenguajes que permiten expresar sistemas a partir de su especificación y descripción sin ambigüedad</w:t>
      </w:r>
      <w:r w:rsidR="00966D99" w:rsidRPr="005104EE">
        <w:t xml:space="preserve">, se encuentra </w:t>
      </w:r>
      <w:r w:rsidR="00AE2ED1" w:rsidRPr="005104EE">
        <w:rPr>
          <w:i/>
        </w:rPr>
        <w:t>SDL</w:t>
      </w:r>
      <w:r w:rsidR="00AE2ED1" w:rsidRPr="005104EE">
        <w:t xml:space="preserve">, </w:t>
      </w:r>
      <w:r w:rsidR="00364572" w:rsidRPr="005104EE">
        <w:t>el cual</w:t>
      </w:r>
      <w:r w:rsidR="00AE2ED1" w:rsidRPr="005104EE">
        <w:t xml:space="preserve"> </w:t>
      </w:r>
      <w:r w:rsidRPr="005104EE">
        <w:t>posee unas características atractivas para representar sistemas reactivos</w:t>
      </w:r>
      <w:r w:rsidR="00AE0DCD" w:rsidRPr="005104EE">
        <w:rPr>
          <w:rStyle w:val="Refdenotaalpie"/>
        </w:rPr>
        <w:footnoteReference w:id="8"/>
      </w:r>
      <w:r w:rsidR="006B404F" w:rsidRPr="005104EE">
        <w:t>, e</w:t>
      </w:r>
      <w:r w:rsidR="0048141E" w:rsidRPr="005104EE">
        <w:t xml:space="preserve">ntre las cuales </w:t>
      </w:r>
      <w:r w:rsidR="00364572" w:rsidRPr="005104EE">
        <w:t xml:space="preserve">se destaca </w:t>
      </w:r>
      <w:r w:rsidR="0048141E" w:rsidRPr="005104EE">
        <w:t>representar sistemas</w:t>
      </w:r>
      <w:r w:rsidR="006B404F" w:rsidRPr="005104EE">
        <w:t xml:space="preserve"> </w:t>
      </w:r>
      <w:r w:rsidR="0066681D" w:rsidRPr="005104EE">
        <w:t xml:space="preserve">con múltiples agentes </w:t>
      </w:r>
      <w:r w:rsidR="006B404F" w:rsidRPr="005104EE">
        <w:t>a través de máquinas de estados finitas extendidas.</w:t>
      </w:r>
    </w:p>
    <w:p w:rsidR="006B404F" w:rsidRPr="005104EE" w:rsidRDefault="006B404F" w:rsidP="00DE0C8E">
      <w:pPr>
        <w:jc w:val="both"/>
      </w:pPr>
      <w:r w:rsidRPr="005104EE">
        <w:t xml:space="preserve"> </w:t>
      </w:r>
      <w:r w:rsidR="00D54C95" w:rsidRPr="005104EE">
        <w:t>A continuación se definirán algunas estr</w:t>
      </w:r>
      <w:r w:rsidR="000F4361" w:rsidRPr="005104EE">
        <w:t xml:space="preserve">ucturas que </w:t>
      </w:r>
      <w:r w:rsidR="00364572" w:rsidRPr="005104EE">
        <w:t>posee dicho</w:t>
      </w:r>
      <w:r w:rsidR="000F4361" w:rsidRPr="005104EE">
        <w:t xml:space="preserve"> lenguaje, definidas por la r</w:t>
      </w:r>
      <w:r w:rsidR="002C5901" w:rsidRPr="005104EE">
        <w:t>ecomendación Z.100 de la ITU-T (SDL2002)</w:t>
      </w:r>
      <w:r w:rsidR="00E72E4B" w:rsidRPr="005104EE">
        <w:t xml:space="preserve">: </w:t>
      </w:r>
    </w:p>
    <w:p w:rsidR="00AF7889" w:rsidRPr="005104EE" w:rsidRDefault="00AF7889" w:rsidP="00DE0C8E">
      <w:pPr>
        <w:jc w:val="both"/>
      </w:pPr>
    </w:p>
    <w:p w:rsidR="00D93695" w:rsidRPr="005104EE" w:rsidRDefault="00D93695" w:rsidP="00DE0C8E">
      <w:pPr>
        <w:jc w:val="both"/>
      </w:pPr>
    </w:p>
    <w:p w:rsidR="00D54C95" w:rsidRPr="005104EE" w:rsidRDefault="00D54C95" w:rsidP="00AD42C0">
      <w:pPr>
        <w:pStyle w:val="Prrafodelista"/>
        <w:numPr>
          <w:ilvl w:val="2"/>
          <w:numId w:val="5"/>
        </w:numPr>
        <w:jc w:val="both"/>
        <w:rPr>
          <w:vanish/>
        </w:rPr>
      </w:pPr>
    </w:p>
    <w:p w:rsidR="00D54C95" w:rsidRPr="005104EE" w:rsidRDefault="00D54C95" w:rsidP="00AD42C0">
      <w:pPr>
        <w:pStyle w:val="Prrafodelista"/>
        <w:numPr>
          <w:ilvl w:val="2"/>
          <w:numId w:val="5"/>
        </w:numPr>
        <w:jc w:val="both"/>
        <w:rPr>
          <w:vanish/>
        </w:rPr>
      </w:pPr>
    </w:p>
    <w:p w:rsidR="00D54C95" w:rsidRPr="005104EE" w:rsidRDefault="00D54C95" w:rsidP="00AD42C0">
      <w:pPr>
        <w:pStyle w:val="Prrafodelista"/>
        <w:numPr>
          <w:ilvl w:val="2"/>
          <w:numId w:val="5"/>
        </w:numPr>
        <w:jc w:val="both"/>
        <w:rPr>
          <w:vanish/>
        </w:rPr>
      </w:pPr>
    </w:p>
    <w:p w:rsidR="00D54C95" w:rsidRPr="005104EE" w:rsidRDefault="00D54C95" w:rsidP="00AD42C0">
      <w:pPr>
        <w:pStyle w:val="Prrafodelista"/>
        <w:numPr>
          <w:ilvl w:val="2"/>
          <w:numId w:val="5"/>
        </w:numPr>
        <w:jc w:val="both"/>
        <w:rPr>
          <w:vanish/>
        </w:rPr>
      </w:pPr>
    </w:p>
    <w:p w:rsidR="00D54C95" w:rsidRPr="005104EE" w:rsidRDefault="002C5901" w:rsidP="002C5901">
      <w:pPr>
        <w:pStyle w:val="Ttulo4"/>
        <w:jc w:val="both"/>
      </w:pPr>
      <w:r w:rsidRPr="005104EE">
        <w:t>Definiciones</w:t>
      </w:r>
      <w:r w:rsidR="00740A39" w:rsidRPr="005104EE">
        <w:t xml:space="preserve"> en SDL</w:t>
      </w:r>
    </w:p>
    <w:p w:rsidR="00AF7889" w:rsidRPr="005104EE" w:rsidRDefault="00AF7889" w:rsidP="00AF7889"/>
    <w:p w:rsidR="002C5901" w:rsidRPr="005104EE" w:rsidRDefault="00AE2ED1" w:rsidP="00AD42C0">
      <w:pPr>
        <w:pStyle w:val="Prrafodelista"/>
        <w:numPr>
          <w:ilvl w:val="0"/>
          <w:numId w:val="8"/>
        </w:numPr>
        <w:jc w:val="both"/>
        <w:rPr>
          <w:b/>
        </w:rPr>
      </w:pPr>
      <w:proofErr w:type="spellStart"/>
      <w:r w:rsidRPr="005104EE">
        <w:rPr>
          <w:b/>
        </w:rPr>
        <w:t>Agent</w:t>
      </w:r>
      <w:proofErr w:type="spellEnd"/>
      <w:r w:rsidRPr="005104EE">
        <w:rPr>
          <w:b/>
        </w:rPr>
        <w:t xml:space="preserve"> (</w:t>
      </w:r>
      <w:r w:rsidR="002C5901" w:rsidRPr="005104EE">
        <w:rPr>
          <w:b/>
        </w:rPr>
        <w:t>Agente</w:t>
      </w:r>
      <w:r w:rsidRPr="005104EE">
        <w:rPr>
          <w:b/>
        </w:rPr>
        <w:t>)</w:t>
      </w:r>
      <w:r w:rsidR="00360701" w:rsidRPr="005104EE">
        <w:rPr>
          <w:b/>
        </w:rPr>
        <w:t xml:space="preserve">: </w:t>
      </w:r>
      <w:r w:rsidR="00360701" w:rsidRPr="005104EE">
        <w:t>Es</w:t>
      </w:r>
      <w:r w:rsidR="002C5901" w:rsidRPr="005104EE">
        <w:t xml:space="preserve"> usado para denotar un sistema, bloque o proceso que contiene una o más máquinas de estados finitas extendidas.</w:t>
      </w:r>
    </w:p>
    <w:p w:rsidR="002C5901" w:rsidRPr="005104EE" w:rsidRDefault="00AE2ED1" w:rsidP="00AD42C0">
      <w:pPr>
        <w:pStyle w:val="Prrafodelista"/>
        <w:numPr>
          <w:ilvl w:val="0"/>
          <w:numId w:val="8"/>
        </w:numPr>
        <w:jc w:val="both"/>
        <w:rPr>
          <w:b/>
        </w:rPr>
      </w:pPr>
      <w:r w:rsidRPr="005104EE">
        <w:rPr>
          <w:b/>
        </w:rPr>
        <w:t>Block (</w:t>
      </w:r>
      <w:r w:rsidR="002C5901" w:rsidRPr="005104EE">
        <w:rPr>
          <w:b/>
        </w:rPr>
        <w:t xml:space="preserve">Bloque): </w:t>
      </w:r>
      <w:r w:rsidR="002C5901" w:rsidRPr="005104EE">
        <w:t>Un bloque es un agente que puede contener uno o más bloques o procesos paralelos, y podría también contener una</w:t>
      </w:r>
      <w:r w:rsidR="00715102" w:rsidRPr="005104EE">
        <w:t xml:space="preserve"> o varias </w:t>
      </w:r>
      <w:r w:rsidR="002C5901" w:rsidRPr="005104EE">
        <w:t>máquina</w:t>
      </w:r>
      <w:r w:rsidR="00715102" w:rsidRPr="005104EE">
        <w:t>s</w:t>
      </w:r>
      <w:r w:rsidR="002C5901" w:rsidRPr="005104EE">
        <w:t xml:space="preserve"> de estados finit</w:t>
      </w:r>
      <w:r w:rsidR="00715102" w:rsidRPr="005104EE">
        <w:t>os</w:t>
      </w:r>
      <w:r w:rsidR="002C5901" w:rsidRPr="005104EE">
        <w:t xml:space="preserve"> extendida</w:t>
      </w:r>
      <w:r w:rsidR="00715102" w:rsidRPr="005104EE">
        <w:t>s</w:t>
      </w:r>
      <w:r w:rsidR="002C5901" w:rsidRPr="005104EE">
        <w:t xml:space="preserve"> que posee</w:t>
      </w:r>
      <w:r w:rsidR="00715102" w:rsidRPr="005104EE">
        <w:t>n</w:t>
      </w:r>
      <w:r w:rsidR="002C5901" w:rsidRPr="005104EE">
        <w:t xml:space="preserve"> y maneja</w:t>
      </w:r>
      <w:r w:rsidR="00715102" w:rsidRPr="005104EE">
        <w:t>n</w:t>
      </w:r>
      <w:r w:rsidR="002C5901" w:rsidRPr="005104EE">
        <w:t xml:space="preserve"> datos dentro del bloque.</w:t>
      </w:r>
    </w:p>
    <w:p w:rsidR="003D49DB" w:rsidRPr="005104EE" w:rsidRDefault="00AE2ED1" w:rsidP="00AE2ED1">
      <w:pPr>
        <w:pStyle w:val="Prrafodelista"/>
        <w:numPr>
          <w:ilvl w:val="0"/>
          <w:numId w:val="8"/>
        </w:numPr>
        <w:jc w:val="both"/>
        <w:rPr>
          <w:b/>
        </w:rPr>
      </w:pPr>
      <w:proofErr w:type="spellStart"/>
      <w:r w:rsidRPr="005104EE">
        <w:rPr>
          <w:b/>
        </w:rPr>
        <w:t>Channel</w:t>
      </w:r>
      <w:proofErr w:type="spellEnd"/>
      <w:r w:rsidRPr="005104EE">
        <w:rPr>
          <w:b/>
        </w:rPr>
        <w:t xml:space="preserve"> </w:t>
      </w:r>
      <w:r w:rsidR="003D49DB" w:rsidRPr="005104EE">
        <w:rPr>
          <w:b/>
        </w:rPr>
        <w:t>(</w:t>
      </w:r>
      <w:r w:rsidRPr="005104EE">
        <w:rPr>
          <w:b/>
        </w:rPr>
        <w:t>Canal</w:t>
      </w:r>
      <w:r w:rsidR="003D49DB" w:rsidRPr="005104EE">
        <w:rPr>
          <w:b/>
        </w:rPr>
        <w:t xml:space="preserve">): </w:t>
      </w:r>
      <w:r w:rsidR="003D49DB" w:rsidRPr="005104EE">
        <w:t>Un canal es un camino de comunicación entre dos agentes.</w:t>
      </w:r>
    </w:p>
    <w:p w:rsidR="003D49DB" w:rsidRPr="005104EE" w:rsidRDefault="00AE2ED1" w:rsidP="00AE2ED1">
      <w:pPr>
        <w:pStyle w:val="Prrafodelista"/>
        <w:numPr>
          <w:ilvl w:val="0"/>
          <w:numId w:val="8"/>
        </w:numPr>
        <w:jc w:val="both"/>
        <w:rPr>
          <w:b/>
        </w:rPr>
      </w:pPr>
      <w:proofErr w:type="spellStart"/>
      <w:r w:rsidRPr="005104EE">
        <w:rPr>
          <w:b/>
        </w:rPr>
        <w:t>Environment</w:t>
      </w:r>
      <w:proofErr w:type="spellEnd"/>
      <w:r w:rsidRPr="005104EE">
        <w:rPr>
          <w:b/>
        </w:rPr>
        <w:t xml:space="preserve"> </w:t>
      </w:r>
      <w:r w:rsidR="003D49DB" w:rsidRPr="005104EE">
        <w:rPr>
          <w:b/>
        </w:rPr>
        <w:t>(</w:t>
      </w:r>
      <w:r w:rsidRPr="005104EE">
        <w:rPr>
          <w:b/>
        </w:rPr>
        <w:t>Ambiente</w:t>
      </w:r>
      <w:r w:rsidR="003D49DB" w:rsidRPr="005104EE">
        <w:rPr>
          <w:b/>
        </w:rPr>
        <w:t xml:space="preserve">): </w:t>
      </w:r>
      <w:r w:rsidR="003D49DB" w:rsidRPr="005104EE">
        <w:t xml:space="preserve">El ambiente </w:t>
      </w:r>
      <w:r w:rsidR="000C05C8" w:rsidRPr="005104EE">
        <w:t>es el entorno en el que se desempeña el sistema.</w:t>
      </w:r>
    </w:p>
    <w:p w:rsidR="00446209" w:rsidRPr="005104EE" w:rsidRDefault="00446209" w:rsidP="00AD42C0">
      <w:pPr>
        <w:pStyle w:val="Prrafodelista"/>
        <w:numPr>
          <w:ilvl w:val="0"/>
          <w:numId w:val="8"/>
        </w:numPr>
        <w:jc w:val="both"/>
        <w:rPr>
          <w:b/>
        </w:rPr>
      </w:pPr>
      <w:r w:rsidRPr="005104EE">
        <w:rPr>
          <w:b/>
        </w:rPr>
        <w:t xml:space="preserve">PID: </w:t>
      </w:r>
      <w:r w:rsidRPr="005104EE">
        <w:t>El término PID es usado cuando</w:t>
      </w:r>
      <w:r w:rsidR="00B30C5C" w:rsidRPr="005104EE">
        <w:t xml:space="preserve"> los elementos de datos son referenciados a un agente.</w:t>
      </w:r>
      <w:r w:rsidR="008508F0" w:rsidRPr="005104EE">
        <w:t xml:space="preserve"> Existen cuatro </w:t>
      </w:r>
      <w:r w:rsidR="000C05C8" w:rsidRPr="005104EE">
        <w:t>variables</w:t>
      </w:r>
      <w:r w:rsidR="008508F0" w:rsidRPr="005104EE">
        <w:t xml:space="preserve"> de </w:t>
      </w:r>
      <w:proofErr w:type="spellStart"/>
      <w:r w:rsidR="008508F0" w:rsidRPr="005104EE">
        <w:t>PIDs</w:t>
      </w:r>
      <w:proofErr w:type="spellEnd"/>
      <w:r w:rsidR="008508F0" w:rsidRPr="005104EE">
        <w:t xml:space="preserve"> bien definidos en SDL </w:t>
      </w:r>
      <w:r w:rsidR="000C05C8" w:rsidRPr="005104EE">
        <w:t xml:space="preserve"> las </w:t>
      </w:r>
      <w:r w:rsidR="008508F0" w:rsidRPr="005104EE">
        <w:t>cuales son:</w:t>
      </w:r>
    </w:p>
    <w:p w:rsidR="008508F0" w:rsidRPr="005104EE" w:rsidRDefault="008508F0" w:rsidP="008508F0">
      <w:pPr>
        <w:pStyle w:val="Prrafodelista"/>
        <w:numPr>
          <w:ilvl w:val="1"/>
          <w:numId w:val="8"/>
        </w:numPr>
        <w:jc w:val="both"/>
        <w:rPr>
          <w:b/>
        </w:rPr>
      </w:pPr>
      <w:r w:rsidRPr="005104EE">
        <w:rPr>
          <w:b/>
        </w:rPr>
        <w:t xml:space="preserve">SELF: </w:t>
      </w:r>
      <w:r w:rsidR="0060260F" w:rsidRPr="005104EE">
        <w:t>Es el</w:t>
      </w:r>
      <w:r w:rsidRPr="005104EE">
        <w:t xml:space="preserve"> identificador de proceso de la instancia actual.</w:t>
      </w:r>
    </w:p>
    <w:p w:rsidR="008508F0" w:rsidRPr="005104EE" w:rsidRDefault="008508F0" w:rsidP="008508F0">
      <w:pPr>
        <w:pStyle w:val="Prrafodelista"/>
        <w:numPr>
          <w:ilvl w:val="1"/>
          <w:numId w:val="8"/>
        </w:numPr>
        <w:jc w:val="both"/>
        <w:rPr>
          <w:b/>
        </w:rPr>
      </w:pPr>
      <w:r w:rsidRPr="005104EE">
        <w:rPr>
          <w:b/>
        </w:rPr>
        <w:t xml:space="preserve">SENDER: </w:t>
      </w:r>
      <w:r w:rsidR="0060260F" w:rsidRPr="005104EE">
        <w:t>Es el</w:t>
      </w:r>
      <w:r w:rsidRPr="005104EE">
        <w:t xml:space="preserve"> identificador de proceso que envió la </w:t>
      </w:r>
      <w:r w:rsidR="0060260F" w:rsidRPr="005104EE">
        <w:t>última señal.</w:t>
      </w:r>
    </w:p>
    <w:p w:rsidR="0060260F" w:rsidRPr="005104EE" w:rsidRDefault="0060260F" w:rsidP="008508F0">
      <w:pPr>
        <w:pStyle w:val="Prrafodelista"/>
        <w:numPr>
          <w:ilvl w:val="1"/>
          <w:numId w:val="8"/>
        </w:numPr>
        <w:jc w:val="both"/>
        <w:rPr>
          <w:b/>
        </w:rPr>
      </w:pPr>
      <w:r w:rsidRPr="005104EE">
        <w:rPr>
          <w:b/>
        </w:rPr>
        <w:t xml:space="preserve">PARENT: </w:t>
      </w:r>
      <w:r w:rsidRPr="005104EE">
        <w:t>Es el identificador de proceso que creó la última instancia.</w:t>
      </w:r>
    </w:p>
    <w:p w:rsidR="0060260F" w:rsidRPr="005104EE" w:rsidRDefault="0060260F" w:rsidP="008508F0">
      <w:pPr>
        <w:pStyle w:val="Prrafodelista"/>
        <w:numPr>
          <w:ilvl w:val="1"/>
          <w:numId w:val="8"/>
        </w:numPr>
        <w:jc w:val="both"/>
        <w:rPr>
          <w:b/>
        </w:rPr>
      </w:pPr>
      <w:r w:rsidRPr="005104EE">
        <w:rPr>
          <w:b/>
        </w:rPr>
        <w:t xml:space="preserve">OFFSPRING: </w:t>
      </w:r>
      <w:r w:rsidRPr="005104EE">
        <w:t>Es el identificador de proceso de la última instancia creada.</w:t>
      </w:r>
    </w:p>
    <w:p w:rsidR="00B30C5C" w:rsidRPr="005104EE" w:rsidRDefault="00AE2ED1" w:rsidP="00AD42C0">
      <w:pPr>
        <w:pStyle w:val="Prrafodelista"/>
        <w:numPr>
          <w:ilvl w:val="0"/>
          <w:numId w:val="8"/>
        </w:numPr>
        <w:jc w:val="both"/>
        <w:rPr>
          <w:b/>
        </w:rPr>
      </w:pPr>
      <w:proofErr w:type="spellStart"/>
      <w:r w:rsidRPr="005104EE">
        <w:rPr>
          <w:b/>
          <w:i/>
        </w:rPr>
        <w:t>Procedure</w:t>
      </w:r>
      <w:proofErr w:type="spellEnd"/>
      <w:r w:rsidRPr="005104EE">
        <w:rPr>
          <w:b/>
        </w:rPr>
        <w:t xml:space="preserve"> </w:t>
      </w:r>
      <w:r w:rsidR="00635621" w:rsidRPr="005104EE">
        <w:rPr>
          <w:b/>
        </w:rPr>
        <w:t>(</w:t>
      </w:r>
      <w:r w:rsidRPr="005104EE">
        <w:rPr>
          <w:b/>
        </w:rPr>
        <w:t>Procedimiento</w:t>
      </w:r>
      <w:r w:rsidR="00635621" w:rsidRPr="005104EE">
        <w:rPr>
          <w:b/>
        </w:rPr>
        <w:t xml:space="preserve">): </w:t>
      </w:r>
      <w:r w:rsidR="00635621" w:rsidRPr="005104EE">
        <w:t xml:space="preserve">Un procedimiento es una encapsulación de una parte del comportamiento de un agente, que puede ser usado en diferentes partes dentro del </w:t>
      </w:r>
      <w:r w:rsidR="000C05C8" w:rsidRPr="005104EE">
        <w:t>mismo</w:t>
      </w:r>
      <w:r w:rsidR="00635621" w:rsidRPr="005104EE">
        <w:t>. Otros agentes puedan hacer llamados a un procedimiento remoto.</w:t>
      </w:r>
    </w:p>
    <w:p w:rsidR="00635621" w:rsidRPr="005104EE" w:rsidRDefault="00C36F10" w:rsidP="00AD42C0">
      <w:pPr>
        <w:pStyle w:val="Prrafodelista"/>
        <w:numPr>
          <w:ilvl w:val="0"/>
          <w:numId w:val="8"/>
        </w:numPr>
        <w:jc w:val="both"/>
        <w:rPr>
          <w:b/>
        </w:rPr>
      </w:pPr>
      <w:r w:rsidRPr="005104EE">
        <w:rPr>
          <w:b/>
        </w:rPr>
        <w:t>Señal (</w:t>
      </w:r>
      <w:proofErr w:type="spellStart"/>
      <w:r w:rsidRPr="005104EE">
        <w:rPr>
          <w:b/>
          <w:i/>
        </w:rPr>
        <w:t>Signal</w:t>
      </w:r>
      <w:proofErr w:type="spellEnd"/>
      <w:r w:rsidRPr="005104EE">
        <w:rPr>
          <w:b/>
        </w:rPr>
        <w:t xml:space="preserve">): </w:t>
      </w:r>
      <w:r w:rsidRPr="005104EE">
        <w:t xml:space="preserve">La principal manera de comunicación es por medio de señales que </w:t>
      </w:r>
      <w:r w:rsidR="00CA744E" w:rsidRPr="005104EE">
        <w:t>s</w:t>
      </w:r>
      <w:r w:rsidRPr="005104EE">
        <w:t>on salidas del agente emisor y entradas al agente receptor.</w:t>
      </w:r>
    </w:p>
    <w:p w:rsidR="00E626D0" w:rsidRPr="005104EE" w:rsidRDefault="00330FB3" w:rsidP="00AD42C0">
      <w:pPr>
        <w:pStyle w:val="Prrafodelista"/>
        <w:numPr>
          <w:ilvl w:val="0"/>
          <w:numId w:val="8"/>
        </w:numPr>
        <w:jc w:val="both"/>
        <w:rPr>
          <w:b/>
        </w:rPr>
      </w:pPr>
      <w:r w:rsidRPr="005104EE">
        <w:rPr>
          <w:b/>
        </w:rPr>
        <w:t>Estado (</w:t>
      </w:r>
      <w:proofErr w:type="spellStart"/>
      <w:r w:rsidRPr="005104EE">
        <w:rPr>
          <w:b/>
          <w:i/>
        </w:rPr>
        <w:t>State</w:t>
      </w:r>
      <w:proofErr w:type="spellEnd"/>
      <w:r w:rsidRPr="005104EE">
        <w:rPr>
          <w:b/>
        </w:rPr>
        <w:t xml:space="preserve">): </w:t>
      </w:r>
      <w:r w:rsidRPr="005104EE">
        <w:t>Una máquina de estados finita extendida de un agente está en un estado si este está esperando por un estímulo.</w:t>
      </w:r>
    </w:p>
    <w:p w:rsidR="00330FB3" w:rsidRPr="005104EE" w:rsidRDefault="00FB4BE3" w:rsidP="00AD42C0">
      <w:pPr>
        <w:pStyle w:val="Prrafodelista"/>
        <w:numPr>
          <w:ilvl w:val="0"/>
          <w:numId w:val="8"/>
        </w:numPr>
        <w:jc w:val="both"/>
        <w:rPr>
          <w:b/>
        </w:rPr>
      </w:pPr>
      <w:r w:rsidRPr="005104EE">
        <w:rPr>
          <w:b/>
        </w:rPr>
        <w:t>Estímulo (</w:t>
      </w:r>
      <w:proofErr w:type="spellStart"/>
      <w:r w:rsidRPr="005104EE">
        <w:rPr>
          <w:b/>
          <w:i/>
        </w:rPr>
        <w:t>Stimulus</w:t>
      </w:r>
      <w:proofErr w:type="spellEnd"/>
      <w:r w:rsidRPr="005104EE">
        <w:rPr>
          <w:b/>
        </w:rPr>
        <w:t xml:space="preserve">): </w:t>
      </w:r>
      <w:r w:rsidRPr="005104EE">
        <w:t xml:space="preserve">Un estímulo es un evento que puede causar </w:t>
      </w:r>
      <w:r w:rsidR="00CA744E" w:rsidRPr="005104EE">
        <w:t xml:space="preserve">que </w:t>
      </w:r>
      <w:r w:rsidRPr="005104EE">
        <w:t xml:space="preserve">un agente que está en un estado </w:t>
      </w:r>
      <w:r w:rsidR="00CA744E" w:rsidRPr="005104EE">
        <w:t xml:space="preserve"> ejecute </w:t>
      </w:r>
      <w:r w:rsidRPr="005104EE">
        <w:t>una transición.</w:t>
      </w:r>
    </w:p>
    <w:p w:rsidR="00FB4BE3" w:rsidRPr="005104EE" w:rsidRDefault="00E72E0E" w:rsidP="00AD42C0">
      <w:pPr>
        <w:pStyle w:val="Prrafodelista"/>
        <w:numPr>
          <w:ilvl w:val="0"/>
          <w:numId w:val="8"/>
        </w:numPr>
        <w:jc w:val="both"/>
        <w:rPr>
          <w:b/>
        </w:rPr>
      </w:pPr>
      <w:r w:rsidRPr="005104EE">
        <w:rPr>
          <w:b/>
        </w:rPr>
        <w:t>Sistema (</w:t>
      </w:r>
      <w:r w:rsidRPr="005104EE">
        <w:rPr>
          <w:b/>
          <w:i/>
        </w:rPr>
        <w:t>System</w:t>
      </w:r>
      <w:r w:rsidRPr="005104EE">
        <w:rPr>
          <w:b/>
        </w:rPr>
        <w:t xml:space="preserve">): </w:t>
      </w:r>
      <w:r w:rsidRPr="005104EE">
        <w:t>Un sistema es el agente más exterior que se comunica co</w:t>
      </w:r>
      <w:r w:rsidR="00CA744E" w:rsidRPr="005104EE">
        <w:t>n</w:t>
      </w:r>
      <w:r w:rsidRPr="005104EE">
        <w:t xml:space="preserve"> el ambiente.</w:t>
      </w:r>
    </w:p>
    <w:p w:rsidR="00E72E0E" w:rsidRPr="005104EE" w:rsidRDefault="00E72E0E" w:rsidP="00AD42C0">
      <w:pPr>
        <w:pStyle w:val="Prrafodelista"/>
        <w:numPr>
          <w:ilvl w:val="0"/>
          <w:numId w:val="8"/>
        </w:numPr>
        <w:jc w:val="both"/>
        <w:rPr>
          <w:b/>
        </w:rPr>
      </w:pPr>
      <w:r w:rsidRPr="005104EE">
        <w:rPr>
          <w:b/>
        </w:rPr>
        <w:t>Temporizador (</w:t>
      </w:r>
      <w:proofErr w:type="spellStart"/>
      <w:r w:rsidRPr="005104EE">
        <w:rPr>
          <w:b/>
          <w:i/>
        </w:rPr>
        <w:t>Timer</w:t>
      </w:r>
      <w:proofErr w:type="spellEnd"/>
      <w:r w:rsidRPr="005104EE">
        <w:rPr>
          <w:b/>
        </w:rPr>
        <w:t xml:space="preserve">): </w:t>
      </w:r>
      <w:r w:rsidRPr="005104EE">
        <w:t xml:space="preserve">Un temporizador es un objeto de propiedad de un agente que causa una señal de estímulo cuando </w:t>
      </w:r>
      <w:r w:rsidR="00CA744E" w:rsidRPr="005104EE">
        <w:t xml:space="preserve">éste </w:t>
      </w:r>
      <w:r w:rsidRPr="005104EE">
        <w:t>alcanza un determinado tiempo.</w:t>
      </w:r>
    </w:p>
    <w:p w:rsidR="00E72E0E" w:rsidRPr="005104EE" w:rsidRDefault="00E72E0E" w:rsidP="00AD42C0">
      <w:pPr>
        <w:pStyle w:val="Prrafodelista"/>
        <w:numPr>
          <w:ilvl w:val="0"/>
          <w:numId w:val="8"/>
        </w:numPr>
        <w:jc w:val="both"/>
        <w:rPr>
          <w:b/>
        </w:rPr>
      </w:pPr>
      <w:r w:rsidRPr="005104EE">
        <w:rPr>
          <w:b/>
        </w:rPr>
        <w:t>Transición (</w:t>
      </w:r>
      <w:proofErr w:type="spellStart"/>
      <w:r w:rsidRPr="005104EE">
        <w:rPr>
          <w:b/>
          <w:i/>
        </w:rPr>
        <w:t>Transition</w:t>
      </w:r>
      <w:proofErr w:type="spellEnd"/>
      <w:r w:rsidRPr="005104EE">
        <w:rPr>
          <w:b/>
        </w:rPr>
        <w:t xml:space="preserve">): </w:t>
      </w:r>
      <w:r w:rsidRPr="005104EE">
        <w:t>Una transición es una secuencia de acciones que un agente realiza hasta que éste ingresa a un estado.</w:t>
      </w:r>
    </w:p>
    <w:p w:rsidR="00E36858" w:rsidRPr="005104EE" w:rsidRDefault="00E72E0E" w:rsidP="00AD42C0">
      <w:pPr>
        <w:pStyle w:val="Prrafodelista"/>
        <w:numPr>
          <w:ilvl w:val="0"/>
          <w:numId w:val="8"/>
        </w:numPr>
        <w:jc w:val="both"/>
        <w:rPr>
          <w:b/>
        </w:rPr>
      </w:pPr>
      <w:r w:rsidRPr="005104EE">
        <w:rPr>
          <w:b/>
        </w:rPr>
        <w:t>Tipo</w:t>
      </w:r>
      <w:r w:rsidR="00E36858" w:rsidRPr="005104EE">
        <w:rPr>
          <w:b/>
        </w:rPr>
        <w:t xml:space="preserve"> (</w:t>
      </w:r>
      <w:proofErr w:type="spellStart"/>
      <w:r w:rsidR="00E36858" w:rsidRPr="005104EE">
        <w:rPr>
          <w:b/>
          <w:i/>
        </w:rPr>
        <w:t>Type</w:t>
      </w:r>
      <w:proofErr w:type="spellEnd"/>
      <w:r w:rsidR="008E0901" w:rsidRPr="005104EE">
        <w:rPr>
          <w:b/>
          <w:i/>
        </w:rPr>
        <w:t>/</w:t>
      </w:r>
      <w:proofErr w:type="spellStart"/>
      <w:r w:rsidR="008E0901" w:rsidRPr="005104EE">
        <w:rPr>
          <w:b/>
          <w:i/>
        </w:rPr>
        <w:t>sort</w:t>
      </w:r>
      <w:proofErr w:type="spellEnd"/>
      <w:r w:rsidR="00E36858" w:rsidRPr="005104EE">
        <w:rPr>
          <w:b/>
        </w:rPr>
        <w:t xml:space="preserve">): </w:t>
      </w:r>
      <w:r w:rsidR="00E36858" w:rsidRPr="005104EE">
        <w:t>Un tipo</w:t>
      </w:r>
      <w:r w:rsidR="008F417C" w:rsidRPr="005104EE">
        <w:t xml:space="preserve"> es un conjunto de elementos que posee características en común cuya</w:t>
      </w:r>
      <w:r w:rsidR="00E36858" w:rsidRPr="005104EE">
        <w:t xml:space="preserve"> definición puede ser usada para la creación de otras instancias</w:t>
      </w:r>
      <w:r w:rsidR="00CA744E" w:rsidRPr="005104EE">
        <w:t>;</w:t>
      </w:r>
      <w:r w:rsidR="00E36858" w:rsidRPr="005104EE">
        <w:t xml:space="preserve"> también se pueden formar otros tipos. </w:t>
      </w:r>
    </w:p>
    <w:p w:rsidR="00E72E0E" w:rsidRPr="005104EE" w:rsidRDefault="00E36858" w:rsidP="00AD42C0">
      <w:pPr>
        <w:pStyle w:val="Prrafodelista"/>
        <w:numPr>
          <w:ilvl w:val="0"/>
          <w:numId w:val="8"/>
        </w:numPr>
        <w:jc w:val="both"/>
        <w:rPr>
          <w:b/>
        </w:rPr>
      </w:pPr>
      <w:r w:rsidRPr="005104EE">
        <w:rPr>
          <w:b/>
        </w:rPr>
        <w:t xml:space="preserve"> Valor (</w:t>
      </w:r>
      <w:proofErr w:type="spellStart"/>
      <w:r w:rsidRPr="005104EE">
        <w:rPr>
          <w:b/>
          <w:i/>
        </w:rPr>
        <w:t>Value</w:t>
      </w:r>
      <w:proofErr w:type="spellEnd"/>
      <w:r w:rsidRPr="005104EE">
        <w:rPr>
          <w:b/>
        </w:rPr>
        <w:t>):</w:t>
      </w:r>
      <w:r w:rsidRPr="005104EE">
        <w:t xml:space="preserve"> El término valor es usado para la clase de datos que son </w:t>
      </w:r>
      <w:proofErr w:type="spellStart"/>
      <w:r w:rsidRPr="005104EE">
        <w:t>accesados</w:t>
      </w:r>
      <w:proofErr w:type="spellEnd"/>
      <w:r w:rsidRPr="005104EE">
        <w:t xml:space="preserve"> directamente. Los valores pueden se</w:t>
      </w:r>
      <w:r w:rsidR="00CA744E" w:rsidRPr="005104EE">
        <w:t>r</w:t>
      </w:r>
      <w:r w:rsidRPr="005104EE">
        <w:t xml:space="preserve"> pasados </w:t>
      </w:r>
      <w:r w:rsidR="00106D34" w:rsidRPr="005104EE">
        <w:t>con libertad</w:t>
      </w:r>
      <w:r w:rsidRPr="005104EE">
        <w:t xml:space="preserve"> entre agentes.</w:t>
      </w:r>
    </w:p>
    <w:p w:rsidR="00106D34" w:rsidRPr="005104EE" w:rsidRDefault="00106D34" w:rsidP="00106D34">
      <w:pPr>
        <w:pStyle w:val="Ttulo4"/>
      </w:pPr>
      <w:r w:rsidRPr="005104EE">
        <w:t>Notación de SDL</w:t>
      </w:r>
    </w:p>
    <w:p w:rsidR="00EE0C29" w:rsidRPr="005104EE" w:rsidRDefault="00EE0C29" w:rsidP="00EE0C29"/>
    <w:p w:rsidR="00106D34" w:rsidRPr="005104EE" w:rsidRDefault="002B1CFE" w:rsidP="00106D34">
      <w:r w:rsidRPr="005104EE">
        <w:t xml:space="preserve">En SDL </w:t>
      </w:r>
      <w:r w:rsidR="00EE0C29" w:rsidRPr="005104EE">
        <w:t>existen</w:t>
      </w:r>
      <w:r w:rsidRPr="005104EE">
        <w:t xml:space="preserve"> dos notaciones las cuales son: </w:t>
      </w:r>
    </w:p>
    <w:p w:rsidR="002B1CFE" w:rsidRPr="005104EE" w:rsidRDefault="002B1CFE" w:rsidP="00AD42C0">
      <w:pPr>
        <w:pStyle w:val="Prrafodelista"/>
        <w:numPr>
          <w:ilvl w:val="0"/>
          <w:numId w:val="8"/>
        </w:numPr>
      </w:pPr>
      <w:r w:rsidRPr="005104EE">
        <w:t xml:space="preserve">SDL/GR </w:t>
      </w:r>
      <w:r w:rsidR="00B4362A" w:rsidRPr="005104EE">
        <w:t xml:space="preserve">  Representación gráfica de SDL (En inglés: </w:t>
      </w:r>
      <w:proofErr w:type="spellStart"/>
      <w:r w:rsidR="00B4362A" w:rsidRPr="005104EE">
        <w:t>Graphic</w:t>
      </w:r>
      <w:proofErr w:type="spellEnd"/>
      <w:r w:rsidR="003D1389" w:rsidRPr="005104EE">
        <w:t xml:space="preserve"> </w:t>
      </w:r>
      <w:proofErr w:type="spellStart"/>
      <w:r w:rsidR="00B4362A" w:rsidRPr="005104EE">
        <w:t>Representation</w:t>
      </w:r>
      <w:proofErr w:type="spellEnd"/>
      <w:r w:rsidR="00B4362A" w:rsidRPr="005104EE">
        <w:t xml:space="preserve"> </w:t>
      </w:r>
      <w:proofErr w:type="spellStart"/>
      <w:r w:rsidR="00B4362A" w:rsidRPr="005104EE">
        <w:t>form</w:t>
      </w:r>
      <w:proofErr w:type="spellEnd"/>
      <w:r w:rsidR="00B4362A" w:rsidRPr="005104EE">
        <w:t xml:space="preserve"> of SDL)</w:t>
      </w:r>
    </w:p>
    <w:p w:rsidR="00B4362A" w:rsidRPr="005104EE" w:rsidRDefault="00B4362A" w:rsidP="00AD42C0">
      <w:pPr>
        <w:pStyle w:val="Prrafodelista"/>
        <w:numPr>
          <w:ilvl w:val="0"/>
          <w:numId w:val="9"/>
        </w:numPr>
      </w:pPr>
      <w:r w:rsidRPr="005104EE">
        <w:t>Provee elementos gráficos para los conceptos más importantes del lenguaje.</w:t>
      </w:r>
    </w:p>
    <w:p w:rsidR="00B4362A" w:rsidRPr="005104EE" w:rsidRDefault="00B4362A" w:rsidP="00AD42C0">
      <w:pPr>
        <w:pStyle w:val="Prrafodelista"/>
        <w:numPr>
          <w:ilvl w:val="0"/>
          <w:numId w:val="9"/>
        </w:numPr>
      </w:pPr>
      <w:r w:rsidRPr="005104EE">
        <w:lastRenderedPageBreak/>
        <w:t xml:space="preserve">Tiene una notación textual para aquellos elementos que no es </w:t>
      </w:r>
      <w:r w:rsidR="004D0354" w:rsidRPr="005104EE">
        <w:t>apropiado</w:t>
      </w:r>
      <w:r w:rsidRPr="005104EE">
        <w:t xml:space="preserve"> representarlos gráficamente.</w:t>
      </w:r>
    </w:p>
    <w:p w:rsidR="00B4362A" w:rsidRPr="005104EE" w:rsidRDefault="00B4362A" w:rsidP="00AD42C0">
      <w:pPr>
        <w:pStyle w:val="Prrafodelista"/>
        <w:numPr>
          <w:ilvl w:val="0"/>
          <w:numId w:val="8"/>
        </w:numPr>
      </w:pPr>
      <w:r w:rsidRPr="005104EE">
        <w:t xml:space="preserve">SDL/PR  Representación textual de SDL ( En inglés: Textual </w:t>
      </w:r>
      <w:proofErr w:type="spellStart"/>
      <w:r w:rsidRPr="005104EE">
        <w:t>Phrase</w:t>
      </w:r>
      <w:proofErr w:type="spellEnd"/>
      <w:r w:rsidRPr="005104EE">
        <w:t xml:space="preserve"> </w:t>
      </w:r>
      <w:proofErr w:type="spellStart"/>
      <w:r w:rsidRPr="005104EE">
        <w:t>Representation</w:t>
      </w:r>
      <w:proofErr w:type="spellEnd"/>
      <w:r w:rsidRPr="005104EE">
        <w:t xml:space="preserve"> </w:t>
      </w:r>
      <w:proofErr w:type="spellStart"/>
      <w:r w:rsidRPr="005104EE">
        <w:t>form</w:t>
      </w:r>
      <w:proofErr w:type="spellEnd"/>
      <w:r w:rsidRPr="005104EE">
        <w:t xml:space="preserve"> of SDL)</w:t>
      </w:r>
    </w:p>
    <w:p w:rsidR="00B4362A" w:rsidRPr="005104EE" w:rsidRDefault="00B4362A" w:rsidP="00AD42C0">
      <w:pPr>
        <w:pStyle w:val="Prrafodelista"/>
        <w:numPr>
          <w:ilvl w:val="1"/>
          <w:numId w:val="8"/>
        </w:numPr>
      </w:pPr>
      <w:r w:rsidRPr="005104EE">
        <w:t>Usado principalmente para el desarrollo de compiladores.</w:t>
      </w:r>
    </w:p>
    <w:p w:rsidR="0060260F" w:rsidRPr="005104EE" w:rsidRDefault="003D1389" w:rsidP="004D0354">
      <w:pPr>
        <w:jc w:val="both"/>
        <w:rPr>
          <w:noProof/>
          <w:lang w:eastAsia="es-ES"/>
        </w:rPr>
      </w:pPr>
      <w:r w:rsidRPr="005104EE">
        <w:t>La recomendación de la IUT-T Z.100 enfatiza en la representación gráfica de SDL</w:t>
      </w:r>
      <w:r w:rsidR="00CA744E" w:rsidRPr="005104EE">
        <w:t>.</w:t>
      </w:r>
      <w:r w:rsidRPr="005104EE">
        <w:t xml:space="preserve"> </w:t>
      </w:r>
      <w:r w:rsidR="00CA744E" w:rsidRPr="005104EE">
        <w:t>A</w:t>
      </w:r>
      <w:r w:rsidRPr="005104EE">
        <w:t>demás</w:t>
      </w:r>
      <w:r w:rsidR="004D0354" w:rsidRPr="005104EE">
        <w:t xml:space="preserve"> el software a usar en la fase de modelado del caso de estudio brinda la posibilidad de usar SDL/GR.</w:t>
      </w:r>
      <w:r w:rsidR="0060260F" w:rsidRPr="005104EE">
        <w:rPr>
          <w:noProof/>
          <w:lang w:eastAsia="es-ES"/>
        </w:rPr>
        <w:t xml:space="preserve"> </w:t>
      </w:r>
    </w:p>
    <w:p w:rsidR="0060260F" w:rsidRPr="005104EE" w:rsidRDefault="0060260F" w:rsidP="004D0354">
      <w:pPr>
        <w:jc w:val="both"/>
        <w:rPr>
          <w:noProof/>
          <w:lang w:eastAsia="es-ES"/>
        </w:rPr>
      </w:pPr>
      <w:r w:rsidRPr="005104EE">
        <w:rPr>
          <w:noProof/>
          <w:lang w:eastAsia="es-ES"/>
        </w:rPr>
        <w:t xml:space="preserve">El siguiente es un ejemplo para mostrar </w:t>
      </w:r>
      <w:r w:rsidR="00C749EA" w:rsidRPr="005104EE">
        <w:rPr>
          <w:noProof/>
          <w:lang w:eastAsia="es-ES"/>
        </w:rPr>
        <w:t xml:space="preserve">la diferencia entre las notaciones SDL/GR y SDL/PR, este gráfico fue obtenido de:  </w:t>
      </w:r>
      <w:hyperlink r:id="rId10" w:history="1">
        <w:r w:rsidR="00C749EA" w:rsidRPr="005104EE">
          <w:rPr>
            <w:rStyle w:val="Hipervnculo"/>
            <w:noProof/>
            <w:lang w:eastAsia="es-ES"/>
          </w:rPr>
          <w:t>http://www.sdl-forum.org/sdl2000present/sld006.htm</w:t>
        </w:r>
      </w:hyperlink>
      <w:r w:rsidR="00C749EA" w:rsidRPr="005104EE">
        <w:rPr>
          <w:noProof/>
          <w:lang w:eastAsia="es-ES"/>
        </w:rPr>
        <w:t>, Consultado el día 18 de Mayo del 2014.</w:t>
      </w:r>
    </w:p>
    <w:p w:rsidR="00C749EA" w:rsidRPr="005104EE" w:rsidRDefault="0060260F" w:rsidP="00C749EA">
      <w:pPr>
        <w:keepNext/>
        <w:jc w:val="both"/>
      </w:pPr>
      <w:r w:rsidRPr="005104EE">
        <w:rPr>
          <w:noProof/>
          <w:lang w:val="es-ES" w:eastAsia="es-ES"/>
        </w:rPr>
        <w:drawing>
          <wp:inline distT="0" distB="0" distL="0" distR="0" wp14:anchorId="581F746A" wp14:editId="49C1F524">
            <wp:extent cx="5404514" cy="3434506"/>
            <wp:effectExtent l="0" t="0" r="5715" b="0"/>
            <wp:docPr id="2" name="Imagen 2" descr="http://www.sdl-forum.org/sdl2000present/img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dl-forum.org/sdl2000present/img006.gif"/>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l="4059" t="13647" r="4025" b="8470"/>
                    <a:stretch/>
                  </pic:blipFill>
                  <pic:spPr bwMode="auto">
                    <a:xfrm>
                      <a:off x="0" y="0"/>
                      <a:ext cx="5407302" cy="3436278"/>
                    </a:xfrm>
                    <a:prstGeom prst="rect">
                      <a:avLst/>
                    </a:prstGeom>
                    <a:noFill/>
                    <a:ln>
                      <a:noFill/>
                    </a:ln>
                    <a:extLst>
                      <a:ext uri="{53640926-AAD7-44D8-BBD7-CCE9431645EC}">
                        <a14:shadowObscured xmlns:a14="http://schemas.microsoft.com/office/drawing/2010/main"/>
                      </a:ext>
                    </a:extLst>
                  </pic:spPr>
                </pic:pic>
              </a:graphicData>
            </a:graphic>
          </wp:inline>
        </w:drawing>
      </w:r>
    </w:p>
    <w:p w:rsidR="004D0354" w:rsidRPr="005104EE" w:rsidRDefault="00C749EA" w:rsidP="008E2AE8">
      <w:pPr>
        <w:pStyle w:val="Epgrafe"/>
      </w:pPr>
      <w:r w:rsidRPr="005104EE">
        <w:t xml:space="preserve">Figura </w:t>
      </w:r>
      <w:r w:rsidR="00072632" w:rsidRPr="005104EE">
        <w:fldChar w:fldCharType="begin"/>
      </w:r>
      <w:r w:rsidR="00072632" w:rsidRPr="005104EE">
        <w:instrText xml:space="preserve"> SEQ Figura \* ARABIC </w:instrText>
      </w:r>
      <w:r w:rsidR="00072632" w:rsidRPr="005104EE">
        <w:fldChar w:fldCharType="separate"/>
      </w:r>
      <w:r w:rsidR="00193F09" w:rsidRPr="005104EE">
        <w:rPr>
          <w:noProof/>
        </w:rPr>
        <w:t>1</w:t>
      </w:r>
      <w:r w:rsidR="00072632" w:rsidRPr="005104EE">
        <w:rPr>
          <w:noProof/>
        </w:rPr>
        <w:fldChar w:fldCharType="end"/>
      </w:r>
      <w:r w:rsidRPr="005104EE">
        <w:t>. Ejemplo comparación representación gráfica y textual en SDL</w:t>
      </w:r>
    </w:p>
    <w:p w:rsidR="003767CF" w:rsidRPr="005104EE" w:rsidRDefault="004D0354" w:rsidP="004D0354">
      <w:pPr>
        <w:jc w:val="both"/>
      </w:pPr>
      <w:r w:rsidRPr="005104EE">
        <w:t>A partir de este momento los ejemplos relacionados con el modelado de sistemas se harán por medio de componentes gráficos.</w:t>
      </w:r>
    </w:p>
    <w:p w:rsidR="00A82557" w:rsidRPr="005104EE" w:rsidRDefault="00A82557" w:rsidP="00A82557">
      <w:pPr>
        <w:pStyle w:val="Ttulo4"/>
      </w:pPr>
      <w:r w:rsidRPr="005104EE">
        <w:t xml:space="preserve">Requerimientos de especificación usando </w:t>
      </w:r>
      <w:proofErr w:type="spellStart"/>
      <w:r w:rsidRPr="005104EE">
        <w:t>Message</w:t>
      </w:r>
      <w:proofErr w:type="spellEnd"/>
      <w:r w:rsidRPr="005104EE">
        <w:t xml:space="preserve"> </w:t>
      </w:r>
      <w:proofErr w:type="spellStart"/>
      <w:r w:rsidRPr="005104EE">
        <w:t>Sequence</w:t>
      </w:r>
      <w:proofErr w:type="spellEnd"/>
      <w:r w:rsidRPr="005104EE">
        <w:t xml:space="preserve"> Charts (MSC)</w:t>
      </w:r>
    </w:p>
    <w:p w:rsidR="00A82557" w:rsidRPr="005104EE" w:rsidRDefault="00A82557" w:rsidP="004D0354">
      <w:pPr>
        <w:jc w:val="both"/>
        <w:rPr>
          <w:b/>
        </w:rPr>
      </w:pPr>
    </w:p>
    <w:p w:rsidR="00E72E92" w:rsidRPr="005104EE" w:rsidRDefault="00290A96" w:rsidP="004D0354">
      <w:pPr>
        <w:jc w:val="both"/>
      </w:pPr>
      <w:r w:rsidRPr="005104EE">
        <w:t xml:space="preserve">En el desarrollo de sistemas Hardware/Software encontramos diferentes etapas en las cuales es necesario </w:t>
      </w:r>
      <w:r w:rsidR="001278D9" w:rsidRPr="005104EE">
        <w:t>plantear</w:t>
      </w:r>
      <w:r w:rsidRPr="005104EE">
        <w:t xml:space="preserve"> un requerimiento de especificación clara y concisa</w:t>
      </w:r>
      <w:r w:rsidR="00E72E92" w:rsidRPr="005104EE">
        <w:t xml:space="preserve">, con el fin de </w:t>
      </w:r>
      <w:r w:rsidR="005F6556" w:rsidRPr="005104EE">
        <w:t>elaborar</w:t>
      </w:r>
      <w:r w:rsidR="00E72E92" w:rsidRPr="005104EE">
        <w:t xml:space="preserve"> el diseño del mismo. </w:t>
      </w:r>
      <w:proofErr w:type="spellStart"/>
      <w:r w:rsidR="00E72E92" w:rsidRPr="005104EE">
        <w:rPr>
          <w:i/>
        </w:rPr>
        <w:t>Message</w:t>
      </w:r>
      <w:proofErr w:type="spellEnd"/>
      <w:r w:rsidR="00E72E92" w:rsidRPr="005104EE">
        <w:rPr>
          <w:i/>
        </w:rPr>
        <w:t xml:space="preserve"> </w:t>
      </w:r>
      <w:proofErr w:type="spellStart"/>
      <w:r w:rsidR="00E72E92" w:rsidRPr="005104EE">
        <w:rPr>
          <w:i/>
        </w:rPr>
        <w:t>Sequence</w:t>
      </w:r>
      <w:proofErr w:type="spellEnd"/>
      <w:r w:rsidR="00E72E92" w:rsidRPr="005104EE">
        <w:rPr>
          <w:i/>
        </w:rPr>
        <w:t xml:space="preserve"> Charts (MSC)</w:t>
      </w:r>
      <w:r w:rsidR="00810763" w:rsidRPr="005104EE">
        <w:rPr>
          <w:rStyle w:val="Refdenotaalpie"/>
          <w:i/>
        </w:rPr>
        <w:footnoteReference w:id="9"/>
      </w:r>
      <w:r w:rsidR="00E72E92" w:rsidRPr="005104EE">
        <w:rPr>
          <w:i/>
        </w:rPr>
        <w:t xml:space="preserve"> </w:t>
      </w:r>
      <w:r w:rsidR="00E72E92" w:rsidRPr="005104EE">
        <w:t>es un lenguaje textual y gráfico que permite expresar requerimientos de especificaciones, simulación y validación</w:t>
      </w:r>
      <w:ins w:id="39" w:author="Usuario de Windows" w:date="2014-07-03T14:55:00Z">
        <w:r w:rsidR="00486342">
          <w:t xml:space="preserve">, además de </w:t>
        </w:r>
        <w:r w:rsidR="00486342">
          <w:lastRenderedPageBreak/>
          <w:t>describir el comportamiento de comunicación entre las entidades del sistema y el ambiente</w:t>
        </w:r>
      </w:ins>
      <w:ins w:id="40" w:author="Usuario de Windows" w:date="2014-07-03T14:56:00Z">
        <w:r w:rsidR="00486342">
          <w:t xml:space="preserve"> (</w:t>
        </w:r>
        <w:proofErr w:type="spellStart"/>
        <w:r w:rsidR="00486342" w:rsidRPr="00486342">
          <w:t>Ebner</w:t>
        </w:r>
        <w:proofErr w:type="spellEnd"/>
        <w:r w:rsidR="00486342">
          <w:t>)</w:t>
        </w:r>
      </w:ins>
      <w:r w:rsidR="00E72E92" w:rsidRPr="005104EE">
        <w:t xml:space="preserve">. Actualmente existe una relación directa entre la especificación realizada en un diagrama MSC y SDL, que facilita la parte de diseño del modelo. </w:t>
      </w:r>
    </w:p>
    <w:p w:rsidR="00E72E92" w:rsidRPr="005104EE" w:rsidRDefault="00E72E92" w:rsidP="004D0354">
      <w:pPr>
        <w:jc w:val="both"/>
      </w:pPr>
      <w:r w:rsidRPr="005104EE">
        <w:t>A continuación se muestra un ejemplo de la relación MSC-SDL.</w:t>
      </w:r>
    </w:p>
    <w:p w:rsidR="00E72E92" w:rsidRPr="005104EE" w:rsidRDefault="00E72E92" w:rsidP="00E72E92">
      <w:pPr>
        <w:keepNext/>
        <w:jc w:val="center"/>
      </w:pPr>
      <w:r w:rsidRPr="005104EE">
        <w:rPr>
          <w:noProof/>
          <w:lang w:val="es-ES" w:eastAsia="es-ES"/>
        </w:rPr>
        <w:drawing>
          <wp:inline distT="0" distB="0" distL="0" distR="0" wp14:anchorId="1B097505" wp14:editId="54DAFC89">
            <wp:extent cx="3171825" cy="1428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1825" cy="1428750"/>
                    </a:xfrm>
                    <a:prstGeom prst="rect">
                      <a:avLst/>
                    </a:prstGeom>
                  </pic:spPr>
                </pic:pic>
              </a:graphicData>
            </a:graphic>
          </wp:inline>
        </w:drawing>
      </w:r>
    </w:p>
    <w:p w:rsidR="00A82557" w:rsidRPr="005104EE" w:rsidRDefault="00E72E92" w:rsidP="008E2AE8">
      <w:pPr>
        <w:pStyle w:val="Epgrafe"/>
      </w:pPr>
      <w:r w:rsidRPr="005104EE">
        <w:t xml:space="preserve">Figura </w:t>
      </w:r>
      <w:r w:rsidR="00072632" w:rsidRPr="005104EE">
        <w:fldChar w:fldCharType="begin"/>
      </w:r>
      <w:r w:rsidR="00072632" w:rsidRPr="005104EE">
        <w:instrText xml:space="preserve"> SEQ Figura \* ARABIC </w:instrText>
      </w:r>
      <w:r w:rsidR="00072632" w:rsidRPr="005104EE">
        <w:fldChar w:fldCharType="separate"/>
      </w:r>
      <w:r w:rsidR="00193F09" w:rsidRPr="005104EE">
        <w:rPr>
          <w:noProof/>
        </w:rPr>
        <w:t>2</w:t>
      </w:r>
      <w:r w:rsidR="00072632" w:rsidRPr="005104EE">
        <w:rPr>
          <w:noProof/>
        </w:rPr>
        <w:fldChar w:fldCharType="end"/>
      </w:r>
      <w:r w:rsidRPr="005104EE">
        <w:t>. Diagrama MSC interacción entre cuatro procesos</w:t>
      </w:r>
    </w:p>
    <w:p w:rsidR="00F66C96" w:rsidRPr="005104EE" w:rsidRDefault="00E72E92" w:rsidP="00F66C96">
      <w:pPr>
        <w:keepNext/>
        <w:jc w:val="center"/>
      </w:pPr>
      <w:r w:rsidRPr="005104EE">
        <w:rPr>
          <w:noProof/>
          <w:lang w:val="es-ES" w:eastAsia="es-ES"/>
        </w:rPr>
        <w:drawing>
          <wp:inline distT="0" distB="0" distL="0" distR="0" wp14:anchorId="57A85C09" wp14:editId="70DFB4C3">
            <wp:extent cx="3000375" cy="2324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0375" cy="2324100"/>
                    </a:xfrm>
                    <a:prstGeom prst="rect">
                      <a:avLst/>
                    </a:prstGeom>
                  </pic:spPr>
                </pic:pic>
              </a:graphicData>
            </a:graphic>
          </wp:inline>
        </w:drawing>
      </w:r>
    </w:p>
    <w:p w:rsidR="00E72E92" w:rsidRPr="005104EE" w:rsidRDefault="00F66C96" w:rsidP="008E2AE8">
      <w:pPr>
        <w:pStyle w:val="Epgrafe"/>
      </w:pPr>
      <w:r w:rsidRPr="005104EE">
        <w:t xml:space="preserve">Figura </w:t>
      </w:r>
      <w:r w:rsidR="00072632" w:rsidRPr="005104EE">
        <w:fldChar w:fldCharType="begin"/>
      </w:r>
      <w:r w:rsidR="00072632" w:rsidRPr="005104EE">
        <w:instrText xml:space="preserve"> SEQ Figura \* ARABIC </w:instrText>
      </w:r>
      <w:r w:rsidR="00072632" w:rsidRPr="005104EE">
        <w:fldChar w:fldCharType="separate"/>
      </w:r>
      <w:r w:rsidR="00193F09" w:rsidRPr="005104EE">
        <w:rPr>
          <w:noProof/>
        </w:rPr>
        <w:t>3</w:t>
      </w:r>
      <w:r w:rsidR="00072632" w:rsidRPr="005104EE">
        <w:rPr>
          <w:noProof/>
        </w:rPr>
        <w:fldChar w:fldCharType="end"/>
      </w:r>
      <w:r w:rsidRPr="005104EE">
        <w:t>. Diseño en SDL de la especificación en MSC</w:t>
      </w:r>
    </w:p>
    <w:p w:rsidR="00F96DFE" w:rsidRPr="005104EE" w:rsidRDefault="00F96DFE" w:rsidP="004D0354">
      <w:pPr>
        <w:pStyle w:val="Ttulo3"/>
        <w:jc w:val="both"/>
      </w:pPr>
      <w:bookmarkStart w:id="41" w:name="_Toc390936054"/>
      <w:r w:rsidRPr="005104EE">
        <w:t>Software de Pruebas</w:t>
      </w:r>
      <w:bookmarkEnd w:id="41"/>
      <w:r w:rsidRPr="005104EE">
        <w:t xml:space="preserve"> </w:t>
      </w:r>
    </w:p>
    <w:p w:rsidR="00F80C9E" w:rsidRPr="005104EE" w:rsidRDefault="003327CF" w:rsidP="00AF3C97">
      <w:pPr>
        <w:pStyle w:val="Ttulo4"/>
        <w:jc w:val="both"/>
      </w:pPr>
      <w:r w:rsidRPr="005104EE">
        <w:t>Terminología</w:t>
      </w:r>
      <w:r w:rsidR="005C6E3A" w:rsidRPr="005104EE">
        <w:t xml:space="preserve"> de </w:t>
      </w:r>
      <w:r w:rsidR="00263775" w:rsidRPr="005104EE">
        <w:t>p</w:t>
      </w:r>
      <w:r w:rsidR="007E09B2" w:rsidRPr="005104EE">
        <w:t>ruebas</w:t>
      </w:r>
    </w:p>
    <w:p w:rsidR="003327CF" w:rsidRPr="005104EE" w:rsidRDefault="003327CF" w:rsidP="003327CF"/>
    <w:p w:rsidR="00586F0F" w:rsidRPr="005104EE" w:rsidRDefault="00BE08A8" w:rsidP="00AF3C97">
      <w:pPr>
        <w:jc w:val="both"/>
      </w:pPr>
      <w:r w:rsidRPr="005104EE">
        <w:t>“</w:t>
      </w:r>
      <w:r w:rsidR="00586F0F" w:rsidRPr="005104EE">
        <w:t xml:space="preserve">Una prueba es un conjunto de actividades que tiene como objetivo identificar fallas en un sistema y evaluar su nivel de calidad, para obtener la </w:t>
      </w:r>
      <w:r w:rsidR="002C23DB" w:rsidRPr="005104EE">
        <w:t>satisfacción</w:t>
      </w:r>
      <w:r w:rsidR="00586F0F" w:rsidRPr="005104EE">
        <w:t xml:space="preserve"> del usuario. Esto es un conjunto de tareas con metas claramente definidas</w:t>
      </w:r>
      <w:r w:rsidRPr="005104EE">
        <w:t>”</w:t>
      </w:r>
      <w:r w:rsidR="00586F0F" w:rsidRPr="005104EE">
        <w:t>. (Homes2013)</w:t>
      </w:r>
    </w:p>
    <w:p w:rsidR="002C23DB" w:rsidRPr="005104EE" w:rsidRDefault="00AF3C97" w:rsidP="00AF3C97">
      <w:pPr>
        <w:jc w:val="both"/>
        <w:rPr>
          <w:i/>
        </w:rPr>
      </w:pPr>
      <w:r w:rsidRPr="005104EE">
        <w:t>De acuerdo al estándar ANSI/IEEE 1059 una prueba se puede definir como: “</w:t>
      </w:r>
      <w:r w:rsidRPr="005104EE">
        <w:rPr>
          <w:i/>
        </w:rPr>
        <w:t>Un proceso de análisis de un elemento de software para detectar las diferencias entre las condiciones existentes y requeridas (es decir defectos / errores / fallos) y para evaluar las características del elemento software.”</w:t>
      </w:r>
      <w:r w:rsidR="00F80C9E" w:rsidRPr="005104EE">
        <w:rPr>
          <w:i/>
        </w:rPr>
        <w:t xml:space="preserve"> </w:t>
      </w:r>
      <w:proofErr w:type="gramStart"/>
      <w:r w:rsidR="00F80C9E" w:rsidRPr="005104EE">
        <w:rPr>
          <w:i/>
        </w:rPr>
        <w:t>(</w:t>
      </w:r>
      <w:r w:rsidR="00F80C9E" w:rsidRPr="005104EE">
        <w:t xml:space="preserve"> </w:t>
      </w:r>
      <w:r w:rsidR="00F80C9E" w:rsidRPr="005104EE">
        <w:rPr>
          <w:i/>
        </w:rPr>
        <w:t>IEEE1994</w:t>
      </w:r>
      <w:proofErr w:type="gramEnd"/>
      <w:r w:rsidR="00F80C9E" w:rsidRPr="005104EE">
        <w:rPr>
          <w:i/>
        </w:rPr>
        <w:t>)</w:t>
      </w:r>
      <w:r w:rsidR="00263775" w:rsidRPr="005104EE">
        <w:rPr>
          <w:i/>
        </w:rPr>
        <w:t>.</w:t>
      </w:r>
    </w:p>
    <w:p w:rsidR="00FE6B6A" w:rsidRPr="005104EE" w:rsidRDefault="003327CF" w:rsidP="00AF3C97">
      <w:pPr>
        <w:jc w:val="both"/>
      </w:pPr>
      <w:r w:rsidRPr="005104EE">
        <w:t xml:space="preserve">Las pruebas pueden ser estáticas o dinámicas. Las </w:t>
      </w:r>
      <w:r w:rsidR="00A5349D" w:rsidRPr="005104EE">
        <w:t xml:space="preserve">primeras, </w:t>
      </w:r>
      <w:r w:rsidRPr="005104EE">
        <w:t xml:space="preserve">prueban el componente o el sistema a nivel de especificación o de implementación sin </w:t>
      </w:r>
      <w:r w:rsidR="00A51DAC" w:rsidRPr="005104EE">
        <w:t>tener que</w:t>
      </w:r>
      <w:r w:rsidRPr="005104EE">
        <w:t xml:space="preserve"> ejecu</w:t>
      </w:r>
      <w:r w:rsidR="00A51DAC" w:rsidRPr="005104EE">
        <w:t>tar</w:t>
      </w:r>
      <w:r w:rsidRPr="005104EE">
        <w:t xml:space="preserve"> </w:t>
      </w:r>
      <w:r w:rsidR="00A51DAC" w:rsidRPr="005104EE">
        <w:t>éste</w:t>
      </w:r>
      <w:r w:rsidRPr="005104EE">
        <w:t xml:space="preserve"> </w:t>
      </w:r>
      <w:r w:rsidRPr="005104EE">
        <w:lastRenderedPageBreak/>
        <w:t>(Ammann2008,</w:t>
      </w:r>
      <w:r w:rsidR="00A51DAC" w:rsidRPr="005104EE">
        <w:t xml:space="preserve"> </w:t>
      </w:r>
      <w:r w:rsidRPr="005104EE">
        <w:t>Homes2013</w:t>
      </w:r>
      <w:r w:rsidR="00A51DAC" w:rsidRPr="005104EE">
        <w:t>, ISO/IEC 29119</w:t>
      </w:r>
      <w:r w:rsidRPr="005104EE">
        <w:t xml:space="preserve">). </w:t>
      </w:r>
      <w:r w:rsidR="00877603" w:rsidRPr="005104EE">
        <w:t>En l</w:t>
      </w:r>
      <w:r w:rsidRPr="005104EE">
        <w:t>as pruebas dinámicas</w:t>
      </w:r>
      <w:r w:rsidR="00A51DAC" w:rsidRPr="005104EE">
        <w:t>,</w:t>
      </w:r>
      <w:r w:rsidRPr="005104EE">
        <w:t xml:space="preserve"> el componente o sistema está en ejecución y se estimula con entradas reales (Ammann2008, Homes2013</w:t>
      </w:r>
      <w:r w:rsidR="007C13D2" w:rsidRPr="005104EE">
        <w:t xml:space="preserve">). </w:t>
      </w:r>
    </w:p>
    <w:p w:rsidR="003327CF" w:rsidRPr="005104EE" w:rsidRDefault="007C13D2" w:rsidP="00AF3C97">
      <w:pPr>
        <w:jc w:val="both"/>
      </w:pPr>
      <w:r w:rsidRPr="005104EE">
        <w:t xml:space="preserve">La técnica de diseño de pruebas dinámicas permite identificar las condiciones de la </w:t>
      </w:r>
      <w:r w:rsidR="00344C22" w:rsidRPr="005104EE">
        <w:t>prueba</w:t>
      </w:r>
      <w:r w:rsidR="00877603" w:rsidRPr="005104EE">
        <w:t>;</w:t>
      </w:r>
      <w:r w:rsidR="00344C22" w:rsidRPr="005104EE">
        <w:t xml:space="preserve"> adicionalmente </w:t>
      </w:r>
      <w:r w:rsidR="00A675AB" w:rsidRPr="005104EE">
        <w:t>ésta</w:t>
      </w:r>
      <w:r w:rsidR="00344C22" w:rsidRPr="005104EE">
        <w:t xml:space="preserve"> se clasifica dentro de tres categorías</w:t>
      </w:r>
      <w:r w:rsidR="00A675AB" w:rsidRPr="005104EE">
        <w:t>,</w:t>
      </w:r>
      <w:r w:rsidR="00344C22" w:rsidRPr="005104EE">
        <w:t xml:space="preserve"> basadas en c</w:t>
      </w:r>
      <w:r w:rsidR="00877603" w:rsidRPr="005104EE">
        <w:t>ó</w:t>
      </w:r>
      <w:r w:rsidR="00344C22" w:rsidRPr="005104EE">
        <w:t xml:space="preserve">mo </w:t>
      </w:r>
      <w:r w:rsidR="00CC0E9B" w:rsidRPr="005104EE">
        <w:t xml:space="preserve">son derivadas </w:t>
      </w:r>
      <w:r w:rsidR="00344C22" w:rsidRPr="005104EE">
        <w:t>las entradas</w:t>
      </w:r>
      <w:r w:rsidR="00A51DAC" w:rsidRPr="005104EE">
        <w:t xml:space="preserve"> </w:t>
      </w:r>
      <w:r w:rsidR="00344C22" w:rsidRPr="005104EE">
        <w:t xml:space="preserve">de </w:t>
      </w:r>
      <w:r w:rsidR="00CC0E9B" w:rsidRPr="005104EE">
        <w:t xml:space="preserve">las </w:t>
      </w:r>
      <w:r w:rsidR="00344C22" w:rsidRPr="005104EE">
        <w:t xml:space="preserve">pruebas </w:t>
      </w:r>
      <w:r w:rsidRPr="005104EE">
        <w:t>(</w:t>
      </w:r>
      <w:r w:rsidR="00A51DAC" w:rsidRPr="005104EE">
        <w:t>ISO/IEC 29119</w:t>
      </w:r>
      <w:r w:rsidR="00A675AB" w:rsidRPr="005104EE">
        <w:t>).</w:t>
      </w:r>
      <w:r w:rsidR="00344C22" w:rsidRPr="005104EE">
        <w:t xml:space="preserve"> </w:t>
      </w:r>
      <w:r w:rsidR="00A675AB" w:rsidRPr="005104EE">
        <w:t>E</w:t>
      </w:r>
      <w:r w:rsidR="00344C22" w:rsidRPr="005104EE">
        <w:t>sas categorías son: Basad</w:t>
      </w:r>
      <w:r w:rsidR="000F5D0B" w:rsidRPr="005104EE">
        <w:t>a</w:t>
      </w:r>
      <w:r w:rsidR="00344C22" w:rsidRPr="005104EE">
        <w:t xml:space="preserve"> en la especificación</w:t>
      </w:r>
      <w:r w:rsidR="00CC0E9B" w:rsidRPr="005104EE">
        <w:t>,</w:t>
      </w:r>
      <w:r w:rsidR="00344C22" w:rsidRPr="005104EE">
        <w:t xml:space="preserve"> que consiste en </w:t>
      </w:r>
      <w:r w:rsidR="00386737" w:rsidRPr="005104EE">
        <w:t>proveer</w:t>
      </w:r>
      <w:r w:rsidR="009D19C0" w:rsidRPr="005104EE">
        <w:t xml:space="preserve"> los</w:t>
      </w:r>
      <w:r w:rsidR="00344C22" w:rsidRPr="005104EE">
        <w:t xml:space="preserve"> casos de prueba</w:t>
      </w:r>
      <w:r w:rsidR="000F5D0B" w:rsidRPr="005104EE">
        <w:t xml:space="preserve"> </w:t>
      </w:r>
      <w:r w:rsidR="00344C22" w:rsidRPr="005104EE">
        <w:t xml:space="preserve">desde una base de prueba describiendo el comportamiento esperado </w:t>
      </w:r>
      <w:r w:rsidR="00F15851" w:rsidRPr="005104EE">
        <w:t xml:space="preserve">del elemento a </w:t>
      </w:r>
      <w:r w:rsidR="00FE6B6A" w:rsidRPr="005104EE">
        <w:t>probar (</w:t>
      </w:r>
      <w:r w:rsidR="00F15851" w:rsidRPr="005104EE">
        <w:t>ISO/IEC 29119)</w:t>
      </w:r>
      <w:r w:rsidR="00877603" w:rsidRPr="005104EE">
        <w:t>;</w:t>
      </w:r>
      <w:r w:rsidR="00F15851" w:rsidRPr="005104EE">
        <w:t xml:space="preserve"> la segunda categoría</w:t>
      </w:r>
      <w:r w:rsidR="005A2D66" w:rsidRPr="005104EE">
        <w:t xml:space="preserve"> es</w:t>
      </w:r>
      <w:r w:rsidR="00877603" w:rsidRPr="005104EE">
        <w:t>tá</w:t>
      </w:r>
      <w:r w:rsidR="005A2D66" w:rsidRPr="005104EE">
        <w:t xml:space="preserve"> </w:t>
      </w:r>
      <w:r w:rsidR="009D19C0" w:rsidRPr="005104EE">
        <w:t>basad</w:t>
      </w:r>
      <w:r w:rsidR="00877603" w:rsidRPr="005104EE">
        <w:t>a</w:t>
      </w:r>
      <w:r w:rsidR="009D19C0" w:rsidRPr="005104EE">
        <w:t xml:space="preserve"> en la estructura</w:t>
      </w:r>
      <w:r w:rsidR="000F5D0B" w:rsidRPr="005104EE">
        <w:t>,</w:t>
      </w:r>
      <w:r w:rsidR="009D19C0" w:rsidRPr="005104EE">
        <w:t xml:space="preserve"> que consiste en derivar los casos de prueba desde una característica estructural, por ejemplo la estructura de un código fuente (ISO/IEC 29119)</w:t>
      </w:r>
      <w:r w:rsidR="00FE6B6A" w:rsidRPr="005104EE">
        <w:t>. Finalmente la tercera categoría corresponde a las pruebas basadas en la experiencia</w:t>
      </w:r>
      <w:r w:rsidR="00486BB5" w:rsidRPr="005104EE">
        <w:t>,</w:t>
      </w:r>
      <w:r w:rsidR="00FE6B6A" w:rsidRPr="005104EE">
        <w:t xml:space="preserve"> que se basa en un conocimiento previo</w:t>
      </w:r>
      <w:r w:rsidR="00877603" w:rsidRPr="005104EE">
        <w:t>,</w:t>
      </w:r>
      <w:r w:rsidR="00FE6B6A" w:rsidRPr="005104EE">
        <w:t xml:space="preserve"> bien</w:t>
      </w:r>
      <w:r w:rsidR="00877603" w:rsidRPr="005104EE">
        <w:t xml:space="preserve"> sea</w:t>
      </w:r>
      <w:r w:rsidR="00FE6B6A" w:rsidRPr="005104EE">
        <w:t xml:space="preserve"> en un sistema en particular o en métricas de proyectos previos</w:t>
      </w:r>
      <w:r w:rsidR="00C20681" w:rsidRPr="005104EE">
        <w:t xml:space="preserve"> (Homes2013)</w:t>
      </w:r>
      <w:r w:rsidR="00FE6B6A" w:rsidRPr="005104EE">
        <w:t>.</w:t>
      </w:r>
    </w:p>
    <w:p w:rsidR="00FE6B6A" w:rsidRPr="005104EE" w:rsidRDefault="004A3803" w:rsidP="00AF3C97">
      <w:pPr>
        <w:jc w:val="both"/>
      </w:pPr>
      <w:r w:rsidRPr="005104EE">
        <w:t>Mayoritariamente se emplean dos métodos de pruebas que son:</w:t>
      </w:r>
      <w:r w:rsidR="00FE6B6A" w:rsidRPr="005104EE">
        <w:t xml:space="preserve"> </w:t>
      </w:r>
      <w:r w:rsidR="00FE6B6A" w:rsidRPr="005104EE">
        <w:rPr>
          <w:b/>
        </w:rPr>
        <w:t xml:space="preserve">Caja Negra </w:t>
      </w:r>
      <w:r w:rsidR="00FE6B6A" w:rsidRPr="005104EE">
        <w:t xml:space="preserve">(En inglés: Black-Box) y </w:t>
      </w:r>
      <w:r w:rsidR="00FE6B6A" w:rsidRPr="005104EE">
        <w:rPr>
          <w:b/>
        </w:rPr>
        <w:t xml:space="preserve">Caja blanca </w:t>
      </w:r>
      <w:r w:rsidR="00FE6B6A" w:rsidRPr="005104EE">
        <w:t xml:space="preserve">(En inglés: White-Box). El método de caja negra </w:t>
      </w:r>
      <w:r w:rsidR="00CD3D03" w:rsidRPr="005104EE">
        <w:t>es</w:t>
      </w:r>
      <w:r w:rsidRPr="005104EE">
        <w:t>tá</w:t>
      </w:r>
      <w:r w:rsidR="00CD3D03" w:rsidRPr="005104EE">
        <w:t xml:space="preserve"> </w:t>
      </w:r>
      <w:r w:rsidR="0048453B" w:rsidRPr="005104EE">
        <w:t xml:space="preserve">basado en los requerimientos y especificaciones para determinar si el </w:t>
      </w:r>
      <w:r w:rsidRPr="005104EE">
        <w:t xml:space="preserve">modelo </w:t>
      </w:r>
      <w:r w:rsidR="0048453B" w:rsidRPr="005104EE">
        <w:t>es correcto o no (Homes2013</w:t>
      </w:r>
      <w:r w:rsidR="00CD3D03" w:rsidRPr="005104EE">
        <w:t>, Ammann2008</w:t>
      </w:r>
      <w:r w:rsidR="0048453B" w:rsidRPr="005104EE">
        <w:t>)</w:t>
      </w:r>
      <w:r w:rsidRPr="005104EE">
        <w:t>;</w:t>
      </w:r>
      <w:r w:rsidR="00CD3D03" w:rsidRPr="005104EE">
        <w:t xml:space="preserve"> una característica importante de éste método es que no es necesario conocer el sistema interno</w:t>
      </w:r>
      <w:r w:rsidR="0048453B" w:rsidRPr="005104EE">
        <w:t>.</w:t>
      </w:r>
      <w:r w:rsidR="00CD3D03" w:rsidRPr="005104EE">
        <w:t xml:space="preserve"> </w:t>
      </w:r>
      <w:r w:rsidR="00486BB5" w:rsidRPr="005104EE">
        <w:t>Por el contrario, e</w:t>
      </w:r>
      <w:r w:rsidR="00CD3D03" w:rsidRPr="005104EE">
        <w:t xml:space="preserve">l método de caja blanca hace parte de </w:t>
      </w:r>
      <w:r w:rsidR="009F04A8" w:rsidRPr="005104EE">
        <w:t>l</w:t>
      </w:r>
      <w:r w:rsidR="00CD3D03" w:rsidRPr="005104EE">
        <w:t>a categoría basada en la estructura</w:t>
      </w:r>
      <w:r w:rsidRPr="005104EE">
        <w:t>:</w:t>
      </w:r>
      <w:r w:rsidR="009F04A8" w:rsidRPr="005104EE">
        <w:t xml:space="preserve"> el caso de prueba se deriva desde el código fuente interno del </w:t>
      </w:r>
      <w:r w:rsidRPr="005104EE">
        <w:t xml:space="preserve">modelo </w:t>
      </w:r>
      <w:r w:rsidR="009F04A8" w:rsidRPr="005104EE">
        <w:t>(Ammann2008)</w:t>
      </w:r>
      <w:r w:rsidRPr="005104EE">
        <w:t>;</w:t>
      </w:r>
      <w:r w:rsidR="009F04A8" w:rsidRPr="005104EE">
        <w:t xml:space="preserve"> la hipótesis fundamental consiste </w:t>
      </w:r>
      <w:r w:rsidRPr="005104EE">
        <w:t xml:space="preserve">en </w:t>
      </w:r>
      <w:r w:rsidR="009F04A8" w:rsidRPr="005104EE">
        <w:t xml:space="preserve">que el </w:t>
      </w:r>
      <w:r w:rsidRPr="005104EE">
        <w:t xml:space="preserve">modelo </w:t>
      </w:r>
      <w:r w:rsidR="009F04A8" w:rsidRPr="005104EE">
        <w:t>cumple con los requerimientos del cliente.</w:t>
      </w:r>
      <w:r w:rsidR="00CD3D03" w:rsidRPr="005104EE">
        <w:t xml:space="preserve"> </w:t>
      </w:r>
      <w:r w:rsidR="0048453B" w:rsidRPr="005104EE">
        <w:t xml:space="preserve"> </w:t>
      </w:r>
    </w:p>
    <w:p w:rsidR="0048453B" w:rsidRPr="005104EE" w:rsidRDefault="00A675AB" w:rsidP="00AF3C97">
      <w:pPr>
        <w:jc w:val="both"/>
      </w:pPr>
      <w:r w:rsidRPr="005104EE">
        <w:t>Los tipos de integración de pruebas son principalmente dos: De abajo hacia arriba (</w:t>
      </w:r>
      <w:proofErr w:type="spellStart"/>
      <w:r w:rsidRPr="005104EE">
        <w:t>Bottom</w:t>
      </w:r>
      <w:proofErr w:type="spellEnd"/>
      <w:r w:rsidRPr="005104EE">
        <w:t xml:space="preserve">-up) y </w:t>
      </w:r>
      <w:r w:rsidR="00837AE7" w:rsidRPr="005104EE">
        <w:t>d</w:t>
      </w:r>
      <w:r w:rsidRPr="005104EE">
        <w:t>e arriba hacia abajo (Top-Down). La primera consiste en diseñar pruebas que empiecen desde los niveles más finos del sistema a los niveles más altos</w:t>
      </w:r>
      <w:r w:rsidR="004A3803" w:rsidRPr="005104EE">
        <w:t>;</w:t>
      </w:r>
      <w:r w:rsidRPr="005104EE">
        <w:t xml:space="preserve"> la integración Top-Down consiste en diseñar pruebas desde los niveles más altos del sistema a los más finos.</w:t>
      </w:r>
    </w:p>
    <w:p w:rsidR="005C6E3A" w:rsidRPr="00CC4505" w:rsidRDefault="005A2D66" w:rsidP="005A2D66">
      <w:pPr>
        <w:pStyle w:val="Ttulo4"/>
        <w:rPr>
          <w:lang w:val="en-US"/>
        </w:rPr>
      </w:pPr>
      <w:r w:rsidRPr="00CC4505">
        <w:rPr>
          <w:lang w:val="en-US"/>
        </w:rPr>
        <w:t>TTCN-3 (Testing and Test Control Notation Version 3)</w:t>
      </w:r>
    </w:p>
    <w:p w:rsidR="00787C17" w:rsidRPr="00CC4505" w:rsidRDefault="00787C17" w:rsidP="00F17FE2">
      <w:pPr>
        <w:jc w:val="both"/>
        <w:rPr>
          <w:lang w:val="en-US"/>
        </w:rPr>
      </w:pPr>
    </w:p>
    <w:p w:rsidR="003906B8" w:rsidRPr="005104EE" w:rsidRDefault="00F17FE2" w:rsidP="00F17FE2">
      <w:pPr>
        <w:jc w:val="both"/>
        <w:rPr>
          <w:b/>
        </w:rPr>
      </w:pPr>
      <w:r w:rsidRPr="005104EE">
        <w:t xml:space="preserve">Para minimizar errores en los sistemas es necesario usar diferentes técnicas que permitan cumplir esta meta, por ejemplo, es útil </w:t>
      </w:r>
      <w:r w:rsidR="007E40B6" w:rsidRPr="005104EE">
        <w:t>realizar</w:t>
      </w:r>
      <w:r w:rsidRPr="005104EE">
        <w:t xml:space="preserve"> las pruebas funcionales de caja negra para probar el correcto funcionamiento de las primeras etapas del desarrollo del sistema. El </w:t>
      </w:r>
      <w:r w:rsidR="007E40B6" w:rsidRPr="005104EE">
        <w:t xml:space="preserve">presente </w:t>
      </w:r>
      <w:r w:rsidRPr="005104EE">
        <w:t>trabajo de grado pretende usar las pruebas funcionales de caja negra en algunos módulos del c</w:t>
      </w:r>
      <w:r w:rsidR="00E72E4B" w:rsidRPr="005104EE">
        <w:t>aso de estu</w:t>
      </w:r>
      <w:r w:rsidR="00CB65C3" w:rsidRPr="005104EE">
        <w:t xml:space="preserve">dio haciendo uso del lenguaje </w:t>
      </w:r>
      <w:r w:rsidR="00E72E4B" w:rsidRPr="005104EE">
        <w:t>TTCN-3. Parte de</w:t>
      </w:r>
      <w:r w:rsidR="00CB65C3" w:rsidRPr="005104EE">
        <w:t>l modelo</w:t>
      </w:r>
      <w:r w:rsidR="00E72E4B" w:rsidRPr="005104EE">
        <w:t xml:space="preserve"> </w:t>
      </w:r>
      <w:r w:rsidR="00CB65C3" w:rsidRPr="005104EE">
        <w:t>arquitectónico de TTCN-3 está soportado</w:t>
      </w:r>
      <w:r w:rsidR="00E72E4B" w:rsidRPr="005104EE">
        <w:t xml:space="preserve"> por la herramienta RTDS.</w:t>
      </w:r>
      <w:r w:rsidRPr="005104EE">
        <w:t xml:space="preserve"> </w:t>
      </w:r>
    </w:p>
    <w:p w:rsidR="00DC3D82" w:rsidRPr="005104EE" w:rsidRDefault="00DC3D82" w:rsidP="00DC3D82">
      <w:pPr>
        <w:jc w:val="both"/>
      </w:pPr>
      <w:r w:rsidRPr="005104EE">
        <w:t xml:space="preserve">Testing and Test Control </w:t>
      </w:r>
      <w:proofErr w:type="spellStart"/>
      <w:r w:rsidRPr="005104EE">
        <w:t>Notation</w:t>
      </w:r>
      <w:proofErr w:type="spellEnd"/>
      <w:r w:rsidRPr="005104EE">
        <w:t xml:space="preserve"> </w:t>
      </w:r>
      <w:proofErr w:type="spellStart"/>
      <w:r w:rsidRPr="005104EE">
        <w:t>Version</w:t>
      </w:r>
      <w:proofErr w:type="spellEnd"/>
      <w:r w:rsidRPr="005104EE">
        <w:t xml:space="preserve"> 3, más conocido por sus siglas en inglés como TTCN</w:t>
      </w:r>
      <w:r w:rsidR="00227EF5" w:rsidRPr="005104EE">
        <w:t>-</w:t>
      </w:r>
      <w:r w:rsidRPr="005104EE">
        <w:t>3 es un lenguaje de especificación e implementación de pruebas de tipo caja negra para sistemas distribuidos</w:t>
      </w:r>
      <w:r w:rsidR="00227EF5" w:rsidRPr="005104EE">
        <w:t xml:space="preserve"> y reactivos</w:t>
      </w:r>
      <w:r w:rsidRPr="005104EE">
        <w:t xml:space="preserve"> (Grabowski2003). TTCN</w:t>
      </w:r>
      <w:r w:rsidR="00227EF5" w:rsidRPr="005104EE">
        <w:t>-3 se ha construido desde un núcleo de lenguaje textual que posibilita la interacción con otros lenguajes de descripción, por ejemplo SDL (Grabowski2003, Willcock2011). Una de las características que presenta TTCN-3 es que su sintaxis textual es similar a lenguajes típicos de programaci</w:t>
      </w:r>
      <w:r w:rsidR="00F17FE2" w:rsidRPr="005104EE">
        <w:t>ón, por ejemplo: C, C++ o Java.</w:t>
      </w:r>
    </w:p>
    <w:p w:rsidR="00F46586" w:rsidRPr="005104EE" w:rsidRDefault="00F46586" w:rsidP="00DC3D82">
      <w:pPr>
        <w:jc w:val="both"/>
      </w:pPr>
    </w:p>
    <w:p w:rsidR="00F46586" w:rsidRPr="005104EE" w:rsidRDefault="00F46586" w:rsidP="00DC3D82">
      <w:pPr>
        <w:jc w:val="both"/>
      </w:pPr>
    </w:p>
    <w:p w:rsidR="00227EF5" w:rsidRPr="005104EE" w:rsidRDefault="00227EF5" w:rsidP="00227EF5">
      <w:pPr>
        <w:pStyle w:val="Ttulo4"/>
      </w:pPr>
      <w:r w:rsidRPr="005104EE">
        <w:t>Conceptos básicos de TTCN-3</w:t>
      </w:r>
    </w:p>
    <w:p w:rsidR="00227EF5" w:rsidRPr="005104EE" w:rsidRDefault="00227EF5" w:rsidP="00227EF5"/>
    <w:p w:rsidR="00986A2B" w:rsidRPr="005104EE" w:rsidRDefault="00787C17" w:rsidP="002F0497">
      <w:pPr>
        <w:pStyle w:val="Prrafodelista"/>
        <w:numPr>
          <w:ilvl w:val="0"/>
          <w:numId w:val="16"/>
        </w:numPr>
        <w:jc w:val="both"/>
      </w:pPr>
      <w:r w:rsidRPr="005104EE">
        <w:rPr>
          <w:b/>
          <w:i/>
        </w:rPr>
        <w:t xml:space="preserve">System </w:t>
      </w:r>
      <w:proofErr w:type="spellStart"/>
      <w:r w:rsidRPr="005104EE">
        <w:rPr>
          <w:b/>
          <w:i/>
        </w:rPr>
        <w:t>Under</w:t>
      </w:r>
      <w:proofErr w:type="spellEnd"/>
      <w:r w:rsidRPr="005104EE">
        <w:rPr>
          <w:b/>
          <w:i/>
        </w:rPr>
        <w:t xml:space="preserve"> Test SUT</w:t>
      </w:r>
      <w:r w:rsidRPr="005104EE">
        <w:rPr>
          <w:b/>
        </w:rPr>
        <w:t xml:space="preserve"> </w:t>
      </w:r>
      <w:r w:rsidR="00986A2B" w:rsidRPr="005104EE">
        <w:rPr>
          <w:b/>
        </w:rPr>
        <w:t>(</w:t>
      </w:r>
      <w:r w:rsidRPr="005104EE">
        <w:rPr>
          <w:b/>
        </w:rPr>
        <w:t>Sistema Bajo Prueba</w:t>
      </w:r>
      <w:r w:rsidR="00986A2B" w:rsidRPr="005104EE">
        <w:rPr>
          <w:b/>
        </w:rPr>
        <w:t xml:space="preserve">): </w:t>
      </w:r>
      <w:r w:rsidR="00986A2B" w:rsidRPr="005104EE">
        <w:t>Es el sistema el cual se va a someter a pruebas.</w:t>
      </w:r>
    </w:p>
    <w:p w:rsidR="00227EF5" w:rsidRPr="005104EE" w:rsidRDefault="002F0497" w:rsidP="002F0497">
      <w:pPr>
        <w:pStyle w:val="Prrafodelista"/>
        <w:numPr>
          <w:ilvl w:val="0"/>
          <w:numId w:val="16"/>
        </w:numPr>
        <w:jc w:val="both"/>
      </w:pPr>
      <w:r w:rsidRPr="005104EE">
        <w:rPr>
          <w:b/>
        </w:rPr>
        <w:t>Mó</w:t>
      </w:r>
      <w:r w:rsidR="00496FC6" w:rsidRPr="005104EE">
        <w:rPr>
          <w:b/>
        </w:rPr>
        <w:t>dulo (</w:t>
      </w:r>
      <w:r w:rsidR="00496FC6" w:rsidRPr="005104EE">
        <w:rPr>
          <w:b/>
          <w:i/>
        </w:rPr>
        <w:t>Module)</w:t>
      </w:r>
      <w:r w:rsidR="00496FC6" w:rsidRPr="005104EE">
        <w:rPr>
          <w:b/>
        </w:rPr>
        <w:t xml:space="preserve">: </w:t>
      </w:r>
      <w:r w:rsidR="00D2390D" w:rsidRPr="005104EE">
        <w:t>Es donde est</w:t>
      </w:r>
      <w:r w:rsidR="003906B8" w:rsidRPr="005104EE">
        <w:t>á</w:t>
      </w:r>
      <w:r w:rsidR="00D2390D" w:rsidRPr="005104EE">
        <w:t xml:space="preserve"> </w:t>
      </w:r>
      <w:r w:rsidR="003906B8" w:rsidRPr="005104EE">
        <w:t>recopilado</w:t>
      </w:r>
      <w:r w:rsidR="00D2390D" w:rsidRPr="005104EE">
        <w:t xml:space="preserve"> el código TTCN-3 y se encuentra conformado por</w:t>
      </w:r>
      <w:r w:rsidR="003906B8" w:rsidRPr="005104EE">
        <w:t>:</w:t>
      </w:r>
      <w:r w:rsidR="00D2390D" w:rsidRPr="005104EE">
        <w:t xml:space="preserve"> </w:t>
      </w:r>
      <w:r w:rsidR="003906B8" w:rsidRPr="005104EE">
        <w:t>Una</w:t>
      </w:r>
      <w:r w:rsidRPr="005104EE">
        <w:t xml:space="preserve"> parte de</w:t>
      </w:r>
      <w:r w:rsidR="00D2390D" w:rsidRPr="005104EE">
        <w:t xml:space="preserve"> definiciones </w:t>
      </w:r>
      <w:r w:rsidRPr="005104EE">
        <w:t>y</w:t>
      </w:r>
      <w:r w:rsidR="00D2390D" w:rsidRPr="005104EE">
        <w:t xml:space="preserve"> un</w:t>
      </w:r>
      <w:r w:rsidR="003906B8" w:rsidRPr="005104EE">
        <w:t>a</w:t>
      </w:r>
      <w:r w:rsidR="00D2390D" w:rsidRPr="005104EE">
        <w:t xml:space="preserve"> </w:t>
      </w:r>
      <w:r w:rsidRPr="005104EE">
        <w:t>parte de</w:t>
      </w:r>
      <w:r w:rsidR="00D2390D" w:rsidRPr="005104EE">
        <w:t xml:space="preserve"> control</w:t>
      </w:r>
      <w:r w:rsidRPr="005104EE">
        <w:t xml:space="preserve"> (Willcock2011).</w:t>
      </w:r>
    </w:p>
    <w:p w:rsidR="002F0497" w:rsidRPr="005104EE" w:rsidRDefault="003906B8" w:rsidP="002F0497">
      <w:pPr>
        <w:pStyle w:val="Prrafodelista"/>
        <w:numPr>
          <w:ilvl w:val="0"/>
          <w:numId w:val="16"/>
        </w:numPr>
        <w:jc w:val="both"/>
      </w:pPr>
      <w:r w:rsidRPr="005104EE">
        <w:rPr>
          <w:b/>
        </w:rPr>
        <w:t>P</w:t>
      </w:r>
      <w:r w:rsidR="002F0497" w:rsidRPr="005104EE">
        <w:rPr>
          <w:b/>
        </w:rPr>
        <w:t xml:space="preserve">arte de definiciones </w:t>
      </w:r>
      <w:r w:rsidR="002F0497" w:rsidRPr="005104EE">
        <w:rPr>
          <w:b/>
          <w:i/>
        </w:rPr>
        <w:t xml:space="preserve">(Module </w:t>
      </w:r>
      <w:proofErr w:type="spellStart"/>
      <w:r w:rsidR="002F0497" w:rsidRPr="005104EE">
        <w:rPr>
          <w:b/>
          <w:i/>
        </w:rPr>
        <w:t>definitions</w:t>
      </w:r>
      <w:proofErr w:type="spellEnd"/>
      <w:r w:rsidR="002F0497" w:rsidRPr="005104EE">
        <w:rPr>
          <w:b/>
          <w:i/>
        </w:rPr>
        <w:t xml:space="preserve"> </w:t>
      </w:r>
      <w:proofErr w:type="spellStart"/>
      <w:r w:rsidR="002F0497" w:rsidRPr="005104EE">
        <w:rPr>
          <w:b/>
          <w:i/>
        </w:rPr>
        <w:t>part</w:t>
      </w:r>
      <w:proofErr w:type="spellEnd"/>
      <w:r w:rsidR="002F0497" w:rsidRPr="005104EE">
        <w:rPr>
          <w:b/>
        </w:rPr>
        <w:t>)</w:t>
      </w:r>
      <w:r w:rsidR="00C3069B" w:rsidRPr="005104EE">
        <w:rPr>
          <w:b/>
        </w:rPr>
        <w:t xml:space="preserve">: </w:t>
      </w:r>
      <w:r w:rsidR="00C3069B" w:rsidRPr="005104EE">
        <w:t>Especifica</w:t>
      </w:r>
      <w:r w:rsidR="002F0497" w:rsidRPr="005104EE">
        <w:t xml:space="preserve"> las definiciones en el nivel superior del módulo</w:t>
      </w:r>
      <w:r w:rsidRPr="005104EE">
        <w:t>;</w:t>
      </w:r>
      <w:r w:rsidR="00787C17" w:rsidRPr="005104EE">
        <w:t xml:space="preserve"> </w:t>
      </w:r>
      <w:r w:rsidRPr="005104EE">
        <w:t>éstas</w:t>
      </w:r>
      <w:r w:rsidR="002F0497" w:rsidRPr="005104EE">
        <w:t xml:space="preserve"> pueden ser usadas en cualquier parte incluso en la parte de control.</w:t>
      </w:r>
    </w:p>
    <w:p w:rsidR="002F0497" w:rsidRPr="005104EE" w:rsidRDefault="003906B8" w:rsidP="002F0497">
      <w:pPr>
        <w:pStyle w:val="Prrafodelista"/>
        <w:numPr>
          <w:ilvl w:val="0"/>
          <w:numId w:val="16"/>
        </w:numPr>
        <w:jc w:val="both"/>
      </w:pPr>
      <w:r w:rsidRPr="005104EE">
        <w:rPr>
          <w:b/>
        </w:rPr>
        <w:t>P</w:t>
      </w:r>
      <w:r w:rsidR="002F0497" w:rsidRPr="005104EE">
        <w:rPr>
          <w:b/>
        </w:rPr>
        <w:t xml:space="preserve">arte de control (Module control </w:t>
      </w:r>
      <w:proofErr w:type="spellStart"/>
      <w:r w:rsidR="002F0497" w:rsidRPr="005104EE">
        <w:rPr>
          <w:b/>
        </w:rPr>
        <w:t>part</w:t>
      </w:r>
      <w:proofErr w:type="spellEnd"/>
      <w:r w:rsidR="002F0497" w:rsidRPr="005104EE">
        <w:rPr>
          <w:b/>
        </w:rPr>
        <w:t>):</w:t>
      </w:r>
      <w:r w:rsidR="002F0497" w:rsidRPr="005104EE">
        <w:t xml:space="preserve"> Es la parte principal del programa de TTCN-3</w:t>
      </w:r>
      <w:r w:rsidRPr="005104EE">
        <w:t>;</w:t>
      </w:r>
      <w:r w:rsidR="002F0497" w:rsidRPr="005104EE">
        <w:t xml:space="preserve"> en esta parte se describe la secuencia de la ejecución de los casos </w:t>
      </w:r>
      <w:r w:rsidRPr="005104EE">
        <w:t xml:space="preserve">de </w:t>
      </w:r>
      <w:r w:rsidR="002F0497" w:rsidRPr="005104EE">
        <w:t>prueba (Test cases).</w:t>
      </w:r>
    </w:p>
    <w:p w:rsidR="00C3069B" w:rsidRPr="005104EE" w:rsidRDefault="002F0497" w:rsidP="00C3069B">
      <w:pPr>
        <w:pStyle w:val="Prrafodelista"/>
        <w:numPr>
          <w:ilvl w:val="0"/>
          <w:numId w:val="16"/>
        </w:numPr>
        <w:jc w:val="both"/>
      </w:pPr>
      <w:r w:rsidRPr="005104EE">
        <w:rPr>
          <w:b/>
        </w:rPr>
        <w:t xml:space="preserve">Casos de Prueba </w:t>
      </w:r>
      <w:r w:rsidR="003260A6" w:rsidRPr="005104EE">
        <w:rPr>
          <w:b/>
        </w:rPr>
        <w:t>(Test</w:t>
      </w:r>
      <w:r w:rsidRPr="005104EE">
        <w:rPr>
          <w:b/>
        </w:rPr>
        <w:t xml:space="preserve"> Cases):</w:t>
      </w:r>
      <w:r w:rsidR="00C3069B" w:rsidRPr="005104EE">
        <w:rPr>
          <w:b/>
        </w:rPr>
        <w:t xml:space="preserve"> </w:t>
      </w:r>
      <w:r w:rsidR="00C3069B" w:rsidRPr="005104EE">
        <w:t xml:space="preserve">Los casos </w:t>
      </w:r>
      <w:r w:rsidR="003906B8" w:rsidRPr="005104EE">
        <w:t xml:space="preserve">de </w:t>
      </w:r>
      <w:r w:rsidR="00C3069B" w:rsidRPr="005104EE">
        <w:t xml:space="preserve">prueba son </w:t>
      </w:r>
      <w:r w:rsidR="00D5657D" w:rsidRPr="005104EE">
        <w:t xml:space="preserve">especificados </w:t>
      </w:r>
      <w:r w:rsidR="00C3069B" w:rsidRPr="005104EE">
        <w:t>en la parte de la</w:t>
      </w:r>
      <w:r w:rsidR="00D5657D" w:rsidRPr="005104EE">
        <w:t>s</w:t>
      </w:r>
      <w:r w:rsidR="00C3069B" w:rsidRPr="005104EE">
        <w:t xml:space="preserve"> </w:t>
      </w:r>
      <w:r w:rsidR="00D5657D" w:rsidRPr="005104EE">
        <w:t>definiciones</w:t>
      </w:r>
      <w:r w:rsidR="00C3069B" w:rsidRPr="005104EE">
        <w:t xml:space="preserve"> del módulo y son llamados en la parte de control. Un caso de prueba define el comportamiento que es ejecutado con el fin de observar si el sistema pasa la prueba o no (Grabowski2003).</w:t>
      </w:r>
    </w:p>
    <w:p w:rsidR="002F0497" w:rsidRPr="005104EE" w:rsidRDefault="003260A6" w:rsidP="00C3069B">
      <w:pPr>
        <w:pStyle w:val="Prrafodelista"/>
        <w:numPr>
          <w:ilvl w:val="0"/>
          <w:numId w:val="16"/>
        </w:numPr>
        <w:jc w:val="both"/>
      </w:pPr>
      <w:r w:rsidRPr="005104EE">
        <w:rPr>
          <w:b/>
        </w:rPr>
        <w:t xml:space="preserve">Sistema de Prueba </w:t>
      </w:r>
      <w:r w:rsidR="00C3069B" w:rsidRPr="005104EE">
        <w:t xml:space="preserve"> </w:t>
      </w:r>
      <w:r w:rsidRPr="005104EE">
        <w:rPr>
          <w:b/>
        </w:rPr>
        <w:t xml:space="preserve">(Test System): </w:t>
      </w:r>
      <w:r w:rsidRPr="005104EE">
        <w:t xml:space="preserve">Ejecuta un caso de prueba y </w:t>
      </w:r>
      <w:r w:rsidR="008D335E" w:rsidRPr="005104EE">
        <w:t>está</w:t>
      </w:r>
      <w:r w:rsidRPr="005104EE">
        <w:t xml:space="preserve"> conformado por un conjunto de componentes de prueba</w:t>
      </w:r>
      <w:r w:rsidR="008D335E" w:rsidRPr="005104EE">
        <w:t xml:space="preserve"> interconectados con unos puertos de comunicación bien definidos y una expl</w:t>
      </w:r>
      <w:r w:rsidR="00D5657D" w:rsidRPr="005104EE">
        <w:t>í</w:t>
      </w:r>
      <w:r w:rsidR="008D335E" w:rsidRPr="005104EE">
        <w:t>cita interfa</w:t>
      </w:r>
      <w:r w:rsidR="00D5657D" w:rsidRPr="005104EE">
        <w:t>z</w:t>
      </w:r>
      <w:r w:rsidR="008D335E" w:rsidRPr="005104EE">
        <w:t xml:space="preserve"> de sistema de prueba (en </w:t>
      </w:r>
      <w:r w:rsidR="00787C17" w:rsidRPr="005104EE">
        <w:t>inglés</w:t>
      </w:r>
      <w:r w:rsidR="008D335E" w:rsidRPr="005104EE">
        <w:t>: Test System Interface, TSI)</w:t>
      </w:r>
      <w:r w:rsidR="003F4C8C" w:rsidRPr="005104EE">
        <w:t xml:space="preserve"> (Grabowski2003)</w:t>
      </w:r>
      <w:r w:rsidR="008D335E" w:rsidRPr="005104EE">
        <w:t>.</w:t>
      </w:r>
    </w:p>
    <w:p w:rsidR="00D8742C" w:rsidRPr="005104EE" w:rsidRDefault="00103468" w:rsidP="00C3069B">
      <w:pPr>
        <w:pStyle w:val="Prrafodelista"/>
        <w:numPr>
          <w:ilvl w:val="0"/>
          <w:numId w:val="16"/>
        </w:numPr>
        <w:jc w:val="both"/>
      </w:pPr>
      <w:r w:rsidRPr="005104EE">
        <w:rPr>
          <w:b/>
        </w:rPr>
        <w:t xml:space="preserve">Test </w:t>
      </w:r>
      <w:proofErr w:type="spellStart"/>
      <w:r w:rsidRPr="005104EE">
        <w:rPr>
          <w:b/>
        </w:rPr>
        <w:t>Component</w:t>
      </w:r>
      <w:proofErr w:type="spellEnd"/>
      <w:r w:rsidRPr="005104EE">
        <w:rPr>
          <w:b/>
        </w:rPr>
        <w:t xml:space="preserve"> </w:t>
      </w:r>
      <w:r w:rsidR="00D8742C" w:rsidRPr="005104EE">
        <w:rPr>
          <w:b/>
        </w:rPr>
        <w:t>(</w:t>
      </w:r>
      <w:r w:rsidRPr="005104EE">
        <w:rPr>
          <w:b/>
        </w:rPr>
        <w:t>Componente de prueba</w:t>
      </w:r>
      <w:r w:rsidR="00D8742C" w:rsidRPr="005104EE">
        <w:rPr>
          <w:b/>
        </w:rPr>
        <w:t>):</w:t>
      </w:r>
      <w:r w:rsidR="00D8742C" w:rsidRPr="005104EE">
        <w:t xml:space="preserve"> Ejecuta los casos de prueba (Test cases)</w:t>
      </w:r>
      <w:r w:rsidR="003F4C8C" w:rsidRPr="005104EE">
        <w:t xml:space="preserve"> (Grabowski2003).</w:t>
      </w:r>
    </w:p>
    <w:p w:rsidR="00194381" w:rsidRPr="005104EE" w:rsidRDefault="00103468" w:rsidP="00C3069B">
      <w:pPr>
        <w:pStyle w:val="Prrafodelista"/>
        <w:numPr>
          <w:ilvl w:val="0"/>
          <w:numId w:val="16"/>
        </w:numPr>
        <w:jc w:val="both"/>
      </w:pPr>
      <w:proofErr w:type="spellStart"/>
      <w:r w:rsidRPr="005104EE">
        <w:rPr>
          <w:b/>
        </w:rPr>
        <w:t>Main</w:t>
      </w:r>
      <w:proofErr w:type="spellEnd"/>
      <w:r w:rsidRPr="005104EE">
        <w:rPr>
          <w:b/>
        </w:rPr>
        <w:t xml:space="preserve"> Test </w:t>
      </w:r>
      <w:proofErr w:type="spellStart"/>
      <w:r w:rsidRPr="005104EE">
        <w:rPr>
          <w:b/>
        </w:rPr>
        <w:t>Component</w:t>
      </w:r>
      <w:proofErr w:type="spellEnd"/>
      <w:r w:rsidRPr="005104EE">
        <w:rPr>
          <w:b/>
        </w:rPr>
        <w:t xml:space="preserve"> </w:t>
      </w:r>
      <w:r w:rsidRPr="005104EE">
        <w:rPr>
          <w:b/>
          <w:i/>
        </w:rPr>
        <w:t>MTC</w:t>
      </w:r>
      <w:r w:rsidRPr="005104EE">
        <w:rPr>
          <w:b/>
        </w:rPr>
        <w:t xml:space="preserve"> </w:t>
      </w:r>
      <w:r w:rsidR="00194381" w:rsidRPr="005104EE">
        <w:rPr>
          <w:b/>
        </w:rPr>
        <w:t>(</w:t>
      </w:r>
      <w:r w:rsidRPr="005104EE">
        <w:rPr>
          <w:b/>
        </w:rPr>
        <w:t>Componente de prueba principal</w:t>
      </w:r>
      <w:r w:rsidR="00194381" w:rsidRPr="005104EE">
        <w:rPr>
          <w:b/>
        </w:rPr>
        <w:t xml:space="preserve">): </w:t>
      </w:r>
      <w:r w:rsidR="002C3392" w:rsidRPr="005104EE">
        <w:t>La función principal es determinar a través de</w:t>
      </w:r>
      <w:r w:rsidR="0050672D" w:rsidRPr="005104EE">
        <w:t xml:space="preserve"> los resultados de los componentes de prueba si ésta pasa o no.</w:t>
      </w:r>
    </w:p>
    <w:p w:rsidR="001D72C2" w:rsidRPr="005104EE" w:rsidRDefault="00103468" w:rsidP="00C3069B">
      <w:pPr>
        <w:pStyle w:val="Prrafodelista"/>
        <w:numPr>
          <w:ilvl w:val="0"/>
          <w:numId w:val="16"/>
        </w:numPr>
        <w:jc w:val="both"/>
      </w:pPr>
      <w:proofErr w:type="spellStart"/>
      <w:r w:rsidRPr="005104EE">
        <w:rPr>
          <w:b/>
        </w:rPr>
        <w:t>Verdict</w:t>
      </w:r>
      <w:proofErr w:type="spellEnd"/>
      <w:r w:rsidRPr="005104EE">
        <w:rPr>
          <w:b/>
        </w:rPr>
        <w:t xml:space="preserve"> </w:t>
      </w:r>
      <w:r w:rsidR="001D72C2" w:rsidRPr="005104EE">
        <w:rPr>
          <w:b/>
        </w:rPr>
        <w:t>(</w:t>
      </w:r>
      <w:r w:rsidRPr="005104EE">
        <w:rPr>
          <w:b/>
        </w:rPr>
        <w:t>Veredicto</w:t>
      </w:r>
      <w:r w:rsidR="00787C17" w:rsidRPr="005104EE">
        <w:rPr>
          <w:b/>
        </w:rPr>
        <w:t>):</w:t>
      </w:r>
      <w:r w:rsidR="00ED76B6" w:rsidRPr="005104EE">
        <w:rPr>
          <w:b/>
        </w:rPr>
        <w:t xml:space="preserve"> </w:t>
      </w:r>
      <w:r w:rsidR="00787C17" w:rsidRPr="005104EE">
        <w:t>Es una variable implícita que c</w:t>
      </w:r>
      <w:r w:rsidR="000B6106" w:rsidRPr="005104EE">
        <w:t>orresponde al resultado de la prueba.</w:t>
      </w:r>
    </w:p>
    <w:p w:rsidR="00A25280" w:rsidRPr="005104EE" w:rsidRDefault="00A25280" w:rsidP="00C3069B">
      <w:pPr>
        <w:pStyle w:val="Prrafodelista"/>
        <w:numPr>
          <w:ilvl w:val="0"/>
          <w:numId w:val="16"/>
        </w:numPr>
        <w:jc w:val="both"/>
      </w:pPr>
      <w:r w:rsidRPr="005104EE">
        <w:rPr>
          <w:b/>
        </w:rPr>
        <w:t>Mecanismo de Coincidencia</w:t>
      </w:r>
      <w:r w:rsidR="001D72C2" w:rsidRPr="005104EE">
        <w:rPr>
          <w:b/>
        </w:rPr>
        <w:t xml:space="preserve"> (</w:t>
      </w:r>
      <w:proofErr w:type="spellStart"/>
      <w:r w:rsidR="001D72C2" w:rsidRPr="005104EE">
        <w:rPr>
          <w:b/>
        </w:rPr>
        <w:t>Matching</w:t>
      </w:r>
      <w:proofErr w:type="spellEnd"/>
      <w:r w:rsidR="001D72C2" w:rsidRPr="005104EE">
        <w:rPr>
          <w:b/>
        </w:rPr>
        <w:t xml:space="preserve"> </w:t>
      </w:r>
      <w:proofErr w:type="spellStart"/>
      <w:r w:rsidR="001D72C2" w:rsidRPr="005104EE">
        <w:rPr>
          <w:b/>
        </w:rPr>
        <w:t>mechanism</w:t>
      </w:r>
      <w:proofErr w:type="spellEnd"/>
      <w:r w:rsidR="001D72C2" w:rsidRPr="005104EE">
        <w:rPr>
          <w:b/>
        </w:rPr>
        <w:t>)</w:t>
      </w:r>
      <w:r w:rsidRPr="005104EE">
        <w:rPr>
          <w:b/>
        </w:rPr>
        <w:t>:</w:t>
      </w:r>
      <w:r w:rsidR="0050672D" w:rsidRPr="005104EE">
        <w:rPr>
          <w:b/>
        </w:rPr>
        <w:t xml:space="preserve"> </w:t>
      </w:r>
      <w:r w:rsidR="0050672D" w:rsidRPr="005104EE">
        <w:t>TTCN-3 tiene integrado un mecanismo de coincidencia que permite evaluar si el sistema satisface ciertas condiciones, definidas en los casos de prueba. En TTCN-3 encontramos los siguientes</w:t>
      </w:r>
      <w:r w:rsidR="001D72C2" w:rsidRPr="005104EE">
        <w:t xml:space="preserve"> valores para el</w:t>
      </w:r>
      <w:r w:rsidR="0050672D" w:rsidRPr="005104EE">
        <w:t xml:space="preserve"> </w:t>
      </w:r>
      <w:r w:rsidR="001D72C2" w:rsidRPr="005104EE">
        <w:t>veredicto:</w:t>
      </w:r>
    </w:p>
    <w:p w:rsidR="00A25280" w:rsidRPr="005104EE" w:rsidRDefault="00A25280" w:rsidP="00A25280">
      <w:pPr>
        <w:pStyle w:val="Prrafodelista"/>
        <w:numPr>
          <w:ilvl w:val="1"/>
          <w:numId w:val="16"/>
        </w:numPr>
        <w:jc w:val="both"/>
      </w:pPr>
      <w:r w:rsidRPr="005104EE">
        <w:rPr>
          <w:b/>
        </w:rPr>
        <w:t>Pass</w:t>
      </w:r>
      <w:r w:rsidR="0050672D" w:rsidRPr="005104EE">
        <w:rPr>
          <w:b/>
        </w:rPr>
        <w:t xml:space="preserve">: </w:t>
      </w:r>
      <w:r w:rsidR="0050672D" w:rsidRPr="005104EE">
        <w:t>Significa que el SUT se comportó de acuerdo al propósito de la prueba.</w:t>
      </w:r>
    </w:p>
    <w:p w:rsidR="00A25280" w:rsidRPr="005104EE" w:rsidRDefault="00A25280" w:rsidP="00A25280">
      <w:pPr>
        <w:pStyle w:val="Prrafodelista"/>
        <w:numPr>
          <w:ilvl w:val="1"/>
          <w:numId w:val="16"/>
        </w:numPr>
        <w:jc w:val="both"/>
      </w:pPr>
      <w:proofErr w:type="spellStart"/>
      <w:r w:rsidRPr="005104EE">
        <w:rPr>
          <w:b/>
        </w:rPr>
        <w:t>Inconc</w:t>
      </w:r>
      <w:proofErr w:type="spellEnd"/>
      <w:r w:rsidR="0050672D" w:rsidRPr="005104EE">
        <w:rPr>
          <w:b/>
        </w:rPr>
        <w:t xml:space="preserve">: </w:t>
      </w:r>
      <w:r w:rsidR="0050672D" w:rsidRPr="005104EE">
        <w:t>Significa que no se puede determinar si el SUT pasó o falló la prueba.</w:t>
      </w:r>
    </w:p>
    <w:p w:rsidR="00A25280" w:rsidRPr="005104EE" w:rsidRDefault="00A25280" w:rsidP="00A25280">
      <w:pPr>
        <w:pStyle w:val="Prrafodelista"/>
        <w:numPr>
          <w:ilvl w:val="1"/>
          <w:numId w:val="16"/>
        </w:numPr>
        <w:jc w:val="both"/>
      </w:pPr>
      <w:proofErr w:type="spellStart"/>
      <w:r w:rsidRPr="005104EE">
        <w:rPr>
          <w:b/>
        </w:rPr>
        <w:t>Fail</w:t>
      </w:r>
      <w:proofErr w:type="spellEnd"/>
      <w:r w:rsidR="0050672D" w:rsidRPr="005104EE">
        <w:rPr>
          <w:b/>
        </w:rPr>
        <w:t xml:space="preserve">: </w:t>
      </w:r>
      <w:r w:rsidR="0050672D" w:rsidRPr="005104EE">
        <w:t>Indica que el SUT no cumplió con el propósito de la prueba.</w:t>
      </w:r>
    </w:p>
    <w:p w:rsidR="00A25280" w:rsidRPr="005104EE" w:rsidRDefault="00A25280" w:rsidP="00A25280">
      <w:pPr>
        <w:pStyle w:val="Prrafodelista"/>
        <w:numPr>
          <w:ilvl w:val="1"/>
          <w:numId w:val="16"/>
        </w:numPr>
        <w:jc w:val="both"/>
      </w:pPr>
      <w:r w:rsidRPr="005104EE">
        <w:rPr>
          <w:b/>
        </w:rPr>
        <w:t>Error</w:t>
      </w:r>
      <w:r w:rsidR="0050672D" w:rsidRPr="005104EE">
        <w:rPr>
          <w:b/>
        </w:rPr>
        <w:t xml:space="preserve">: </w:t>
      </w:r>
      <w:r w:rsidR="0050672D" w:rsidRPr="005104EE">
        <w:t xml:space="preserve">Esta asignación la hace el ambiente de ejecución de TTCN-3 cuando </w:t>
      </w:r>
      <w:r w:rsidR="004F54ED" w:rsidRPr="005104EE">
        <w:t xml:space="preserve">hay fallas en el </w:t>
      </w:r>
      <w:r w:rsidR="001D72C2" w:rsidRPr="005104EE">
        <w:t>componente de pruebas o en el SUT</w:t>
      </w:r>
      <w:r w:rsidR="004F54ED" w:rsidRPr="005104EE">
        <w:t>.</w:t>
      </w:r>
    </w:p>
    <w:p w:rsidR="00A25280" w:rsidRPr="005104EE" w:rsidRDefault="00A25280" w:rsidP="00A25280">
      <w:pPr>
        <w:pStyle w:val="Prrafodelista"/>
        <w:numPr>
          <w:ilvl w:val="1"/>
          <w:numId w:val="16"/>
        </w:numPr>
        <w:jc w:val="both"/>
      </w:pPr>
      <w:proofErr w:type="spellStart"/>
      <w:r w:rsidRPr="005104EE">
        <w:rPr>
          <w:b/>
        </w:rPr>
        <w:t>None</w:t>
      </w:r>
      <w:proofErr w:type="spellEnd"/>
      <w:r w:rsidR="0050672D" w:rsidRPr="005104EE">
        <w:rPr>
          <w:b/>
        </w:rPr>
        <w:t xml:space="preserve">: </w:t>
      </w:r>
      <w:r w:rsidR="0050672D" w:rsidRPr="005104EE">
        <w:t>Es el valor inicial, cuando el veredicto no ha sido asignado.</w:t>
      </w:r>
    </w:p>
    <w:p w:rsidR="0050672D" w:rsidRPr="005104EE" w:rsidRDefault="00103468" w:rsidP="0050672D">
      <w:pPr>
        <w:pStyle w:val="Prrafodelista"/>
        <w:numPr>
          <w:ilvl w:val="0"/>
          <w:numId w:val="16"/>
        </w:numPr>
        <w:jc w:val="both"/>
      </w:pPr>
      <w:r w:rsidRPr="005104EE">
        <w:rPr>
          <w:b/>
        </w:rPr>
        <w:t>Port (</w:t>
      </w:r>
      <w:r w:rsidR="0050672D" w:rsidRPr="005104EE">
        <w:rPr>
          <w:b/>
        </w:rPr>
        <w:t>Puerto</w:t>
      </w:r>
      <w:r w:rsidRPr="005104EE">
        <w:rPr>
          <w:b/>
        </w:rPr>
        <w:t>)</w:t>
      </w:r>
      <w:r w:rsidR="0050672D" w:rsidRPr="005104EE">
        <w:rPr>
          <w:b/>
        </w:rPr>
        <w:t xml:space="preserve">: </w:t>
      </w:r>
      <w:r w:rsidR="0050672D" w:rsidRPr="005104EE">
        <w:t>Es el lugar donde los mensajes llegan o salen al componente de prueba. Un puerto es modelado como una cola infinita tipo FIFO.</w:t>
      </w:r>
    </w:p>
    <w:p w:rsidR="003F4C8C" w:rsidRPr="005104EE" w:rsidRDefault="00103468" w:rsidP="00C3069B">
      <w:pPr>
        <w:pStyle w:val="Prrafodelista"/>
        <w:numPr>
          <w:ilvl w:val="0"/>
          <w:numId w:val="16"/>
        </w:numPr>
        <w:jc w:val="both"/>
      </w:pPr>
      <w:proofErr w:type="spellStart"/>
      <w:r w:rsidRPr="005104EE">
        <w:rPr>
          <w:b/>
        </w:rPr>
        <w:t>Template</w:t>
      </w:r>
      <w:proofErr w:type="spellEnd"/>
      <w:r w:rsidRPr="005104EE">
        <w:rPr>
          <w:b/>
        </w:rPr>
        <w:t xml:space="preserve"> (</w:t>
      </w:r>
      <w:r w:rsidR="00714E2E" w:rsidRPr="005104EE">
        <w:rPr>
          <w:b/>
        </w:rPr>
        <w:t>Plantilla</w:t>
      </w:r>
      <w:r w:rsidRPr="005104EE">
        <w:rPr>
          <w:b/>
        </w:rPr>
        <w:t>)</w:t>
      </w:r>
      <w:r w:rsidR="00714E2E" w:rsidRPr="005104EE">
        <w:rPr>
          <w:b/>
        </w:rPr>
        <w:t xml:space="preserve">: </w:t>
      </w:r>
      <w:r w:rsidR="00714E2E" w:rsidRPr="005104EE">
        <w:t xml:space="preserve">Son entidades en TTCN-3 usadas para describir el contenido </w:t>
      </w:r>
      <w:r w:rsidR="003852A0" w:rsidRPr="005104EE">
        <w:t xml:space="preserve">de operaciones de comunicación. Poseen mecanismos de </w:t>
      </w:r>
      <w:r w:rsidR="001D72C2" w:rsidRPr="005104EE">
        <w:t>coincidencia</w:t>
      </w:r>
      <w:r w:rsidR="00CB65C3" w:rsidRPr="005104EE">
        <w:t xml:space="preserve"> </w:t>
      </w:r>
      <w:r w:rsidR="003852A0" w:rsidRPr="005104EE">
        <w:t>para los mensajes de llegada y se omite en los mensajes de salida.</w:t>
      </w:r>
    </w:p>
    <w:p w:rsidR="003852A0" w:rsidRPr="005104EE" w:rsidRDefault="00103468" w:rsidP="00C3069B">
      <w:pPr>
        <w:pStyle w:val="Prrafodelista"/>
        <w:numPr>
          <w:ilvl w:val="0"/>
          <w:numId w:val="16"/>
        </w:numPr>
        <w:jc w:val="both"/>
      </w:pPr>
      <w:proofErr w:type="spellStart"/>
      <w:r w:rsidRPr="005104EE">
        <w:rPr>
          <w:b/>
        </w:rPr>
        <w:lastRenderedPageBreak/>
        <w:t>Alt-statement</w:t>
      </w:r>
      <w:proofErr w:type="spellEnd"/>
      <w:r w:rsidRPr="005104EE">
        <w:rPr>
          <w:b/>
        </w:rPr>
        <w:t xml:space="preserve"> (</w:t>
      </w:r>
      <w:proofErr w:type="spellStart"/>
      <w:r w:rsidR="00194381" w:rsidRPr="005104EE">
        <w:rPr>
          <w:b/>
        </w:rPr>
        <w:t>Alt</w:t>
      </w:r>
      <w:proofErr w:type="spellEnd"/>
      <w:r w:rsidR="00194381" w:rsidRPr="005104EE">
        <w:rPr>
          <w:b/>
        </w:rPr>
        <w:t xml:space="preserve">-Declaración): </w:t>
      </w:r>
      <w:r w:rsidR="00980DB3" w:rsidRPr="005104EE">
        <w:t>Permite definir distintas operaciones de bloqueo, que permite</w:t>
      </w:r>
      <w:r w:rsidR="001D72C2" w:rsidRPr="005104EE">
        <w:t>n</w:t>
      </w:r>
      <w:r w:rsidR="00980DB3" w:rsidRPr="005104EE">
        <w:t xml:space="preserve"> manejar los mensajes entrantes y determinar si la prueba pasa o no.</w:t>
      </w:r>
    </w:p>
    <w:p w:rsidR="005263E7" w:rsidRPr="005104EE" w:rsidRDefault="005263E7" w:rsidP="00C3069B">
      <w:pPr>
        <w:pStyle w:val="Prrafodelista"/>
        <w:numPr>
          <w:ilvl w:val="0"/>
          <w:numId w:val="16"/>
        </w:numPr>
        <w:jc w:val="both"/>
      </w:pPr>
      <w:r w:rsidRPr="005104EE">
        <w:rPr>
          <w:b/>
        </w:rPr>
        <w:t xml:space="preserve">Comunicación: </w:t>
      </w:r>
      <w:r w:rsidRPr="005104EE">
        <w:t>Se refiere al intercambio de señales entre componentes o con el SUT. La comunicación pueden ser basada en mensajes o basada en procedimientos.</w:t>
      </w:r>
    </w:p>
    <w:p w:rsidR="00A25280" w:rsidRPr="005104EE" w:rsidRDefault="005263E7" w:rsidP="00D93695">
      <w:pPr>
        <w:pStyle w:val="Prrafodelista"/>
        <w:numPr>
          <w:ilvl w:val="0"/>
          <w:numId w:val="16"/>
        </w:numPr>
        <w:jc w:val="both"/>
      </w:pPr>
      <w:r w:rsidRPr="005104EE">
        <w:rPr>
          <w:b/>
        </w:rPr>
        <w:t>Comunicación basada en mensajes:</w:t>
      </w:r>
      <w:r w:rsidRPr="005104EE">
        <w:t xml:space="preserve"> Se </w:t>
      </w:r>
      <w:r w:rsidR="001D72C2" w:rsidRPr="005104EE">
        <w:t>intercambian mensajes  con el SUT</w:t>
      </w:r>
      <w:r w:rsidRPr="005104EE">
        <w:t xml:space="preserve"> a través de dos operaciones</w:t>
      </w:r>
      <w:r w:rsidR="001D72C2" w:rsidRPr="005104EE">
        <w:t>:</w:t>
      </w:r>
      <w:r w:rsidRPr="005104EE">
        <w:t xml:space="preserve"> </w:t>
      </w:r>
      <w:proofErr w:type="spellStart"/>
      <w:r w:rsidR="00A25280" w:rsidRPr="005104EE">
        <w:rPr>
          <w:b/>
        </w:rPr>
        <w:t>s</w:t>
      </w:r>
      <w:r w:rsidRPr="005104EE">
        <w:rPr>
          <w:b/>
        </w:rPr>
        <w:t>end</w:t>
      </w:r>
      <w:proofErr w:type="spellEnd"/>
      <w:r w:rsidRPr="005104EE">
        <w:rPr>
          <w:b/>
        </w:rPr>
        <w:t xml:space="preserve"> </w:t>
      </w:r>
      <w:r w:rsidRPr="005104EE">
        <w:t xml:space="preserve">y </w:t>
      </w:r>
      <w:proofErr w:type="spellStart"/>
      <w:r w:rsidR="00A25280" w:rsidRPr="005104EE">
        <w:rPr>
          <w:b/>
        </w:rPr>
        <w:t>r</w:t>
      </w:r>
      <w:r w:rsidRPr="005104EE">
        <w:rPr>
          <w:b/>
        </w:rPr>
        <w:t>eceive</w:t>
      </w:r>
      <w:proofErr w:type="spellEnd"/>
      <w:r w:rsidRPr="005104EE">
        <w:t xml:space="preserve">. </w:t>
      </w:r>
      <w:r w:rsidR="00A25280" w:rsidRPr="005104EE">
        <w:t xml:space="preserve">La operación </w:t>
      </w:r>
      <w:proofErr w:type="spellStart"/>
      <w:r w:rsidR="00A25280" w:rsidRPr="005104EE">
        <w:rPr>
          <w:b/>
        </w:rPr>
        <w:t>send</w:t>
      </w:r>
      <w:proofErr w:type="spellEnd"/>
      <w:r w:rsidR="00A25280" w:rsidRPr="005104EE">
        <w:t xml:space="preserve"> transmite un mensaje al SUT a través de un puerto específico. La operación </w:t>
      </w:r>
      <w:proofErr w:type="spellStart"/>
      <w:r w:rsidR="00A25280" w:rsidRPr="005104EE">
        <w:rPr>
          <w:b/>
        </w:rPr>
        <w:t>receive</w:t>
      </w:r>
      <w:proofErr w:type="spellEnd"/>
      <w:r w:rsidR="00A25280" w:rsidRPr="005104EE">
        <w:t xml:space="preserve"> </w:t>
      </w:r>
      <w:r w:rsidRPr="005104EE">
        <w:t xml:space="preserve"> </w:t>
      </w:r>
      <w:r w:rsidR="00CB65C3" w:rsidRPr="005104EE">
        <w:t>es una operación de bloqueo que</w:t>
      </w:r>
      <w:r w:rsidR="00A25280" w:rsidRPr="005104EE">
        <w:t xml:space="preserve"> tiene como finalidad comparar el mensaje entrante y procede a determinar si coincide con el esperado, con el fin de determinar si la prueba pasa o no.</w:t>
      </w:r>
    </w:p>
    <w:p w:rsidR="008D335E" w:rsidRPr="005104EE" w:rsidRDefault="00714E2E" w:rsidP="00714E2E">
      <w:pPr>
        <w:pStyle w:val="Ttulo4"/>
      </w:pPr>
      <w:r w:rsidRPr="005104EE">
        <w:t xml:space="preserve">Arquitectura </w:t>
      </w:r>
      <w:r w:rsidR="001D72C2" w:rsidRPr="005104EE">
        <w:t xml:space="preserve">del </w:t>
      </w:r>
      <w:r w:rsidRPr="005104EE">
        <w:t>Sistema de Prueba en TTCN-3</w:t>
      </w:r>
    </w:p>
    <w:p w:rsidR="00714E2E" w:rsidRPr="005104EE" w:rsidRDefault="00714E2E" w:rsidP="00714E2E"/>
    <w:p w:rsidR="00714E2E" w:rsidRPr="005104EE" w:rsidRDefault="006B0294" w:rsidP="00D07D40">
      <w:pPr>
        <w:jc w:val="both"/>
      </w:pPr>
      <w:r w:rsidRPr="005104EE">
        <w:t>La figura 4 representa la arquitectura general del lenguaje de TTCN-3. De manera gen</w:t>
      </w:r>
      <w:r w:rsidR="00D07D40" w:rsidRPr="005104EE">
        <w:t xml:space="preserve">eral los adaptadores en TTCN-3 (TTCN-3 </w:t>
      </w:r>
      <w:proofErr w:type="spellStart"/>
      <w:r w:rsidR="00D07D40" w:rsidRPr="005104EE">
        <w:t>Adapters</w:t>
      </w:r>
      <w:proofErr w:type="spellEnd"/>
      <w:r w:rsidR="00D07D40" w:rsidRPr="005104EE">
        <w:t xml:space="preserve">) </w:t>
      </w:r>
      <w:r w:rsidR="00CB65C3" w:rsidRPr="005104EE">
        <w:t>están conformados</w:t>
      </w:r>
      <w:r w:rsidR="00D07D40" w:rsidRPr="005104EE">
        <w:t xml:space="preserve"> por un adaptador de sistema y un</w:t>
      </w:r>
      <w:r w:rsidR="003D67F4" w:rsidRPr="005104EE">
        <w:t>o</w:t>
      </w:r>
      <w:r w:rsidR="00D07D40" w:rsidRPr="005104EE">
        <w:t xml:space="preserve"> de plataforma que sirven para implementar funciones externas y adaptar los mensajes al SUT. Por otra parte </w:t>
      </w:r>
      <w:r w:rsidR="00CB65C3" w:rsidRPr="005104EE">
        <w:t>en la capa d</w:t>
      </w:r>
      <w:r w:rsidR="00D07D40" w:rsidRPr="005104EE">
        <w:t xml:space="preserve">el ejecutable de TTCN-3 </w:t>
      </w:r>
      <w:r w:rsidR="00BE71C3" w:rsidRPr="005104EE">
        <w:t>(TTCN</w:t>
      </w:r>
      <w:r w:rsidR="00D07D40" w:rsidRPr="005104EE">
        <w:t xml:space="preserve">-3 </w:t>
      </w:r>
      <w:proofErr w:type="spellStart"/>
      <w:r w:rsidR="00D07D40" w:rsidRPr="005104EE">
        <w:t>Executable</w:t>
      </w:r>
      <w:proofErr w:type="spellEnd"/>
      <w:r w:rsidR="00D07D40" w:rsidRPr="005104EE">
        <w:t xml:space="preserve">) </w:t>
      </w:r>
      <w:r w:rsidR="00BE71C3" w:rsidRPr="005104EE">
        <w:t>se encuentran componentes de manejo</w:t>
      </w:r>
      <w:r w:rsidR="003D67F4" w:rsidRPr="005104EE">
        <w:t xml:space="preserve"> (</w:t>
      </w:r>
      <w:proofErr w:type="spellStart"/>
      <w:r w:rsidR="003D67F4" w:rsidRPr="005104EE">
        <w:t>Component</w:t>
      </w:r>
      <w:proofErr w:type="spellEnd"/>
      <w:r w:rsidR="003D67F4" w:rsidRPr="005104EE">
        <w:t xml:space="preserve"> </w:t>
      </w:r>
      <w:proofErr w:type="spellStart"/>
      <w:r w:rsidR="003D67F4" w:rsidRPr="005104EE">
        <w:t>Handling</w:t>
      </w:r>
      <w:proofErr w:type="spellEnd"/>
      <w:r w:rsidR="003D67F4" w:rsidRPr="005104EE">
        <w:t>)</w:t>
      </w:r>
      <w:r w:rsidR="00BE71C3" w:rsidRPr="005104EE">
        <w:t>, codificación y decodificación</w:t>
      </w:r>
      <w:r w:rsidR="003D67F4" w:rsidRPr="005104EE">
        <w:t xml:space="preserve"> (</w:t>
      </w:r>
      <w:proofErr w:type="spellStart"/>
      <w:r w:rsidR="003D67F4" w:rsidRPr="005104EE">
        <w:t>Codecs</w:t>
      </w:r>
      <w:proofErr w:type="spellEnd"/>
      <w:r w:rsidR="003D67F4" w:rsidRPr="005104EE">
        <w:t>)</w:t>
      </w:r>
      <w:r w:rsidR="00BE71C3" w:rsidRPr="005104EE">
        <w:t>, y un ejecutable de TTCN-3</w:t>
      </w:r>
      <w:r w:rsidR="00CB65C3" w:rsidRPr="005104EE">
        <w:t>. Todo esto sirve</w:t>
      </w:r>
      <w:r w:rsidR="00BE71C3" w:rsidRPr="005104EE">
        <w:t xml:space="preserve"> para</w:t>
      </w:r>
      <w:r w:rsidR="00CB65C3" w:rsidRPr="005104EE">
        <w:t>:</w:t>
      </w:r>
      <w:r w:rsidR="00BE71C3" w:rsidRPr="005104EE">
        <w:t xml:space="preserve"> </w:t>
      </w:r>
      <w:r w:rsidR="00CB65C3" w:rsidRPr="005104EE">
        <w:t>L</w:t>
      </w:r>
      <w:r w:rsidR="00BE71C3" w:rsidRPr="005104EE">
        <w:t xml:space="preserve">a distribución y comunicación entre </w:t>
      </w:r>
      <w:r w:rsidR="003C2E6D" w:rsidRPr="005104EE">
        <w:t>componentes</w:t>
      </w:r>
      <w:r w:rsidR="00BE71C3" w:rsidRPr="005104EE">
        <w:t xml:space="preserve"> de prueba en paralelo, la transformación de mensajes a un formato entendible por TTCN-3</w:t>
      </w:r>
      <w:r w:rsidR="00CB65C3" w:rsidRPr="005104EE">
        <w:t>,</w:t>
      </w:r>
      <w:r w:rsidR="00BE71C3" w:rsidRPr="005104EE">
        <w:t xml:space="preserve"> y la representación del comportamiento específico en el nivel de TTCN-3, respectivamente. Finalmente en el Contro</w:t>
      </w:r>
      <w:r w:rsidR="00CB65C3" w:rsidRPr="005104EE">
        <w:t>l y Administración de pruebas (</w:t>
      </w:r>
      <w:r w:rsidR="00BE71C3" w:rsidRPr="005104EE">
        <w:t xml:space="preserve">Test Management and Control) se encuentran un Administrador de pruebas (Test Management) y una parte para </w:t>
      </w:r>
      <w:r w:rsidR="005104EE" w:rsidRPr="005104EE">
        <w:t>el registro de eventos</w:t>
      </w:r>
      <w:r w:rsidR="00BE71C3" w:rsidRPr="005104EE">
        <w:t xml:space="preserve"> de prueba (Test </w:t>
      </w:r>
      <w:proofErr w:type="spellStart"/>
      <w:r w:rsidR="00BE71C3" w:rsidRPr="005104EE">
        <w:t>Logging</w:t>
      </w:r>
      <w:proofErr w:type="spellEnd"/>
      <w:r w:rsidR="00BE71C3" w:rsidRPr="005104EE">
        <w:t xml:space="preserve">) que sirven para: proveer control sobre el orden de ejecución de los casos de pruebas, y </w:t>
      </w:r>
      <w:r w:rsidR="003C2E6D" w:rsidRPr="005104EE">
        <w:t>para el manejo de registro de sistema de prueba, respectivamente.</w:t>
      </w:r>
    </w:p>
    <w:p w:rsidR="003D67F4" w:rsidRPr="005104EE" w:rsidRDefault="003D67F4" w:rsidP="00D07D40">
      <w:pPr>
        <w:jc w:val="both"/>
      </w:pPr>
    </w:p>
    <w:p w:rsidR="00817935" w:rsidRPr="005104EE" w:rsidRDefault="00817935" w:rsidP="00817935">
      <w:pPr>
        <w:jc w:val="center"/>
      </w:pPr>
      <w:r w:rsidRPr="005104EE">
        <w:rPr>
          <w:noProof/>
          <w:lang w:val="es-ES" w:eastAsia="es-ES"/>
        </w:rPr>
        <w:drawing>
          <wp:inline distT="0" distB="0" distL="0" distR="0" wp14:anchorId="77748D6E" wp14:editId="4D62ACC5">
            <wp:extent cx="3053301" cy="215215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grayscl/>
                      <a:extLst>
                        <a:ext uri="{BEBA8EAE-BF5A-486C-A8C5-ECC9F3942E4B}">
                          <a14:imgProps xmlns:a14="http://schemas.microsoft.com/office/drawing/2010/main">
                            <a14:imgLayer r:embed="rId16">
                              <a14:imgEffect>
                                <a14:brightnessContrast bright="40000" contrast="-20000"/>
                              </a14:imgEffect>
                            </a14:imgLayer>
                          </a14:imgProps>
                        </a:ext>
                      </a:extLst>
                    </a:blip>
                    <a:stretch>
                      <a:fillRect/>
                    </a:stretch>
                  </pic:blipFill>
                  <pic:spPr>
                    <a:xfrm>
                      <a:off x="0" y="0"/>
                      <a:ext cx="3053925" cy="2152593"/>
                    </a:xfrm>
                    <a:prstGeom prst="rect">
                      <a:avLst/>
                    </a:prstGeom>
                  </pic:spPr>
                </pic:pic>
              </a:graphicData>
            </a:graphic>
          </wp:inline>
        </w:drawing>
      </w:r>
    </w:p>
    <w:p w:rsidR="00817935" w:rsidRPr="005104EE" w:rsidRDefault="00817935" w:rsidP="008E2AE8">
      <w:pPr>
        <w:pStyle w:val="Epgrafe"/>
      </w:pPr>
      <w:r w:rsidRPr="005104EE">
        <w:t xml:space="preserve">Figura </w:t>
      </w:r>
      <w:r w:rsidRPr="005104EE">
        <w:fldChar w:fldCharType="begin"/>
      </w:r>
      <w:r w:rsidRPr="005104EE">
        <w:instrText xml:space="preserve"> SEQ Figura \* ARABIC </w:instrText>
      </w:r>
      <w:r w:rsidRPr="005104EE">
        <w:fldChar w:fldCharType="separate"/>
      </w:r>
      <w:r w:rsidRPr="005104EE">
        <w:rPr>
          <w:noProof/>
        </w:rPr>
        <w:t>4</w:t>
      </w:r>
      <w:r w:rsidRPr="005104EE">
        <w:fldChar w:fldCharType="end"/>
      </w:r>
      <w:r w:rsidRPr="005104EE">
        <w:t xml:space="preserve"> </w:t>
      </w:r>
      <w:r w:rsidR="005104EE" w:rsidRPr="005104EE">
        <w:t>Modelo arquitectónico simplificado</w:t>
      </w:r>
      <w:r w:rsidRPr="005104EE">
        <w:t xml:space="preserve"> de TTCN-3</w:t>
      </w:r>
    </w:p>
    <w:p w:rsidR="003C2E6D" w:rsidRPr="005104EE" w:rsidRDefault="005104EE" w:rsidP="003E0427">
      <w:pPr>
        <w:jc w:val="both"/>
        <w:rPr>
          <w:b/>
        </w:rPr>
      </w:pPr>
      <w:r>
        <w:t xml:space="preserve">La herramienta </w:t>
      </w:r>
      <w:r w:rsidR="003D67F4" w:rsidRPr="005104EE">
        <w:t>RTDS soporta parcialmente la inte</w:t>
      </w:r>
      <w:r>
        <w:t>rfaz de control de TTCN-3 (TCI). A</w:t>
      </w:r>
      <w:r w:rsidR="003D67F4" w:rsidRPr="005104EE">
        <w:t>dicionalmente la interfaz TSI (Test Sy</w:t>
      </w:r>
      <w:r>
        <w:t>stem Interface) es proporcionada</w:t>
      </w:r>
      <w:r w:rsidR="003D67F4" w:rsidRPr="005104EE">
        <w:t xml:space="preserve"> por la herramienta cuando la prueba se va hacer sobre un sistema descrito en SDL.</w:t>
      </w:r>
      <w:r>
        <w:t xml:space="preserve"> E</w:t>
      </w:r>
      <w:r w:rsidR="003D67F4" w:rsidRPr="005104EE">
        <w:t>l diseño de prueba del caso de estudio se hará de forma secuencial para los módulos más finos del sistema</w:t>
      </w:r>
      <w:r>
        <w:t>, con el objetivo</w:t>
      </w:r>
      <w:r w:rsidR="003D67F4" w:rsidRPr="005104EE">
        <w:t xml:space="preserve"> </w:t>
      </w:r>
      <w:r>
        <w:t xml:space="preserve">de </w:t>
      </w:r>
      <w:r w:rsidR="003D67F4" w:rsidRPr="005104EE">
        <w:t>garantizar su correcto funcionamiento</w:t>
      </w:r>
      <w:r>
        <w:t>;</w:t>
      </w:r>
      <w:r w:rsidR="003D67F4" w:rsidRPr="005104EE">
        <w:t xml:space="preserve"> por lo </w:t>
      </w:r>
      <w:r>
        <w:t>tanto,</w:t>
      </w:r>
      <w:r w:rsidR="003D67F4" w:rsidRPr="005104EE">
        <w:t xml:space="preserve"> no es de interés en este trabajo de </w:t>
      </w:r>
      <w:r w:rsidR="003D67F4" w:rsidRPr="005104EE">
        <w:lastRenderedPageBreak/>
        <w:t xml:space="preserve">grado implementar componentes paralelos de pruebas, </w:t>
      </w:r>
      <w:r>
        <w:t xml:space="preserve">lo </w:t>
      </w:r>
      <w:r w:rsidR="003D67F4" w:rsidRPr="005104EE">
        <w:t>que implica no hacer uso del componente de manejo (</w:t>
      </w:r>
      <w:proofErr w:type="spellStart"/>
      <w:r w:rsidR="003D67F4" w:rsidRPr="005104EE">
        <w:t>Component</w:t>
      </w:r>
      <w:proofErr w:type="spellEnd"/>
      <w:r w:rsidR="003D67F4" w:rsidRPr="005104EE">
        <w:t xml:space="preserve"> </w:t>
      </w:r>
      <w:proofErr w:type="spellStart"/>
      <w:r w:rsidR="003D67F4" w:rsidRPr="005104EE">
        <w:t>Handling</w:t>
      </w:r>
      <w:proofErr w:type="spellEnd"/>
      <w:r w:rsidR="003D67F4" w:rsidRPr="005104EE">
        <w:t>)</w:t>
      </w:r>
      <w:r>
        <w:t>. A</w:t>
      </w:r>
      <w:r w:rsidR="003D67F4" w:rsidRPr="005104EE">
        <w:t>dicionalmente</w:t>
      </w:r>
      <w:r>
        <w:t>,</w:t>
      </w:r>
      <w:r w:rsidR="003D67F4" w:rsidRPr="005104EE">
        <w:t xml:space="preserve"> se aprovechará que la herramienta RTDS proporciona implícitamente una interfaz </w:t>
      </w:r>
      <w:r w:rsidR="003E0427" w:rsidRPr="005104EE">
        <w:t>para la comunica</w:t>
      </w:r>
      <w:r>
        <w:t>ción con un SUT descrito en SDL;</w:t>
      </w:r>
      <w:r w:rsidR="003E0427" w:rsidRPr="005104EE">
        <w:t xml:space="preserve"> por lo tanto</w:t>
      </w:r>
      <w:r>
        <w:t>,</w:t>
      </w:r>
      <w:r w:rsidR="003E0427" w:rsidRPr="005104EE">
        <w:t xml:space="preserve"> tampoco es de interés hacer uso de adaptadores para la realización de pruebas al sistema.</w:t>
      </w:r>
    </w:p>
    <w:p w:rsidR="00F96DFE" w:rsidRPr="005104EE" w:rsidRDefault="00F96DFE" w:rsidP="00D2390D">
      <w:pPr>
        <w:pStyle w:val="Ttulo3"/>
        <w:jc w:val="both"/>
      </w:pPr>
      <w:bookmarkStart w:id="42" w:name="_Toc390936055"/>
      <w:r w:rsidRPr="005104EE">
        <w:t>Verificaciones Formales</w:t>
      </w:r>
      <w:bookmarkEnd w:id="42"/>
    </w:p>
    <w:p w:rsidR="00D93695" w:rsidRPr="005104EE" w:rsidRDefault="00D93695" w:rsidP="00D93695"/>
    <w:p w:rsidR="00E64B44" w:rsidRPr="005104EE" w:rsidRDefault="00E64B44" w:rsidP="00E64B44">
      <w:pPr>
        <w:pStyle w:val="Ttulo4"/>
      </w:pPr>
      <w:r w:rsidRPr="005104EE">
        <w:t>Métodos Formales</w:t>
      </w:r>
    </w:p>
    <w:p w:rsidR="00E64B44" w:rsidRPr="005104EE" w:rsidRDefault="00E64B44" w:rsidP="00E64B44"/>
    <w:p w:rsidR="00E64B44" w:rsidRPr="005104EE" w:rsidRDefault="00E64B44" w:rsidP="00E64B44">
      <w:pPr>
        <w:jc w:val="both"/>
      </w:pPr>
      <w:r w:rsidRPr="005104EE">
        <w:t xml:space="preserve">Los métodos formales </w:t>
      </w:r>
      <w:r w:rsidR="00A5715C" w:rsidRPr="005104EE">
        <w:t xml:space="preserve">según </w:t>
      </w:r>
      <w:r w:rsidR="00E72E4B" w:rsidRPr="005104EE">
        <w:t>(</w:t>
      </w:r>
      <w:r w:rsidRPr="005104EE">
        <w:t xml:space="preserve">Clarke1996) son lenguajes, técnicas y herramientas basados en estructuras matemáticas con el objetivo de especificar y verificar sistemas. El uso de formalismos en la verificación de sistemas no garantiza que estos </w:t>
      </w:r>
      <w:r w:rsidR="00562AF8" w:rsidRPr="005104EE">
        <w:t>estén libres de</w:t>
      </w:r>
      <w:r w:rsidRPr="005104EE">
        <w:t xml:space="preserve"> errores, pero brinda la posibilidad de expresar modelos sin ambigüedades y con un mejor entendimiento.</w:t>
      </w:r>
    </w:p>
    <w:p w:rsidR="00E06AC5" w:rsidRPr="005104EE" w:rsidRDefault="00E64B44" w:rsidP="00E64B44">
      <w:pPr>
        <w:jc w:val="both"/>
      </w:pPr>
      <w:r w:rsidRPr="005104EE">
        <w:t>Dentro de los Métodos formales se encuentra la especificación</w:t>
      </w:r>
      <w:r w:rsidR="005C1423" w:rsidRPr="005104EE">
        <w:t xml:space="preserve"> formal</w:t>
      </w:r>
      <w:r w:rsidRPr="005104EE">
        <w:t xml:space="preserve"> de sistemas que consiste en expresar por medio de estructuras de lógica matemática las propiedades desea</w:t>
      </w:r>
      <w:r w:rsidR="003258BB" w:rsidRPr="005104EE">
        <w:t>da</w:t>
      </w:r>
      <w:r w:rsidRPr="005104EE">
        <w:t>s, eliminando ambigüedades que inducen errores en el diseño</w:t>
      </w:r>
      <w:r w:rsidR="00E06AC5" w:rsidRPr="005104EE">
        <w:t xml:space="preserve"> (Clarke1996)</w:t>
      </w:r>
      <w:r w:rsidR="005C1423" w:rsidRPr="005104EE">
        <w:t>. La especificación formal es una descripción clara y concisa de</w:t>
      </w:r>
      <w:r w:rsidR="00562AF8" w:rsidRPr="005104EE">
        <w:t>l</w:t>
      </w:r>
      <w:r w:rsidR="005C1423" w:rsidRPr="005104EE">
        <w:t xml:space="preserve"> comportamiento de alto nivel y/o de las propiedades del sistema (Kropf1999).</w:t>
      </w:r>
      <w:r w:rsidR="002A2552" w:rsidRPr="005104EE">
        <w:t xml:space="preserve"> Por otra parte los métodos formales también son usados para verificar si el sistema modelado satisface ciertas propiedades, que en muchos casos deben de cumplir los sistemas críticos (Clarke1996). </w:t>
      </w:r>
    </w:p>
    <w:p w:rsidR="00E64B44" w:rsidRPr="005104EE" w:rsidRDefault="00C31FBD" w:rsidP="00C31FBD">
      <w:pPr>
        <w:pStyle w:val="Ttulo4"/>
      </w:pPr>
      <w:r w:rsidRPr="005104EE">
        <w:t>Verificación Formal</w:t>
      </w:r>
      <w:r w:rsidR="00DA1083" w:rsidRPr="005104EE">
        <w:t xml:space="preserve"> Hardware</w:t>
      </w:r>
    </w:p>
    <w:p w:rsidR="007F6555" w:rsidRPr="005104EE" w:rsidRDefault="007F6555" w:rsidP="00C31FBD"/>
    <w:p w:rsidR="005104EE" w:rsidRDefault="00DA1083" w:rsidP="005104EE">
      <w:pPr>
        <w:jc w:val="both"/>
      </w:pPr>
      <w:r w:rsidRPr="005104EE">
        <w:t xml:space="preserve">La verificación de hardware es la </w:t>
      </w:r>
      <w:r w:rsidR="00562AF8" w:rsidRPr="005104EE">
        <w:t>demostración</w:t>
      </w:r>
      <w:r w:rsidRPr="005104EE">
        <w:t xml:space="preserve"> que un circuito o un sistema (Nivel de implementación) se comporta de acuerdo a un conjunto de requerimientos (Nivel de especificación) (Kropf1999).   La verificación formal es contraria a la simulación, en el sentido que no es necesario crear un conjunto de estímulos al sistema para garantizar su comportamiento</w:t>
      </w:r>
      <w:r w:rsidR="00562AF8" w:rsidRPr="005104EE">
        <w:t>. La simulación es</w:t>
      </w:r>
      <w:r w:rsidRPr="005104EE">
        <w:t xml:space="preserve"> un método poco práctico, debido a que no es tan sencillo lograr estimular el circuito o </w:t>
      </w:r>
      <w:r w:rsidR="00562AF8" w:rsidRPr="005104EE">
        <w:t xml:space="preserve">el </w:t>
      </w:r>
      <w:r w:rsidRPr="005104EE">
        <w:t xml:space="preserve">sistema con todas las posibles entradas que va a tener durante su funcionamiento. </w:t>
      </w:r>
    </w:p>
    <w:p w:rsidR="005104EE" w:rsidRDefault="005104EE" w:rsidP="005104EE">
      <w:pPr>
        <w:jc w:val="both"/>
      </w:pPr>
      <w:r>
        <w:t>Como se muestra en el flujo de diseño usando verificación en la figura 5,</w:t>
      </w:r>
      <w:r w:rsidR="00070C7C">
        <w:t xml:space="preserve"> encontramos que </w:t>
      </w:r>
      <w:r w:rsidRPr="005104EE">
        <w:t>para la verificación de sistemas es</w:t>
      </w:r>
      <w:r w:rsidR="00070C7C">
        <w:t xml:space="preserve"> necesario que el sistema sea especificado de manera rigurosa</w:t>
      </w:r>
      <w:r w:rsidRPr="005104EE">
        <w:t xml:space="preserve"> (System </w:t>
      </w:r>
      <w:proofErr w:type="spellStart"/>
      <w:r w:rsidRPr="005104EE">
        <w:t>specification</w:t>
      </w:r>
      <w:proofErr w:type="spellEnd"/>
      <w:r w:rsidRPr="005104EE">
        <w:t>). Una vez definido el sistema a través de lenguajes que no permitan ambigüedades en la descripción</w:t>
      </w:r>
      <w:r w:rsidR="00070C7C">
        <w:t>,</w:t>
      </w:r>
      <w:r w:rsidRPr="005104EE">
        <w:t xml:space="preserve">  se definen las propiedades que se desea verificar. Paralelo a la definición de las propiedades se puede definir el proceso de diseño (Design </w:t>
      </w:r>
      <w:proofErr w:type="spellStart"/>
      <w:r w:rsidRPr="005104EE">
        <w:t>Process</w:t>
      </w:r>
      <w:proofErr w:type="spellEnd"/>
      <w:r w:rsidRPr="005104EE">
        <w:t>) hasta obtener un producto o prototipo (</w:t>
      </w:r>
      <w:proofErr w:type="spellStart"/>
      <w:r w:rsidRPr="005104EE">
        <w:t>product</w:t>
      </w:r>
      <w:proofErr w:type="spellEnd"/>
      <w:r w:rsidRPr="005104EE">
        <w:t xml:space="preserve"> </w:t>
      </w:r>
      <w:proofErr w:type="spellStart"/>
      <w:r w:rsidRPr="005104EE">
        <w:t>or</w:t>
      </w:r>
      <w:proofErr w:type="spellEnd"/>
      <w:r w:rsidRPr="005104EE">
        <w:t xml:space="preserve"> </w:t>
      </w:r>
      <w:proofErr w:type="spellStart"/>
      <w:r w:rsidRPr="005104EE">
        <w:t>prototype</w:t>
      </w:r>
      <w:proofErr w:type="spellEnd"/>
      <w:r w:rsidRPr="005104EE">
        <w:t>) del sistema deseado. Finalmente, se verifica a través de métodos formales que el prototipo satisface las propiedades definidas anteriormente, dando como resultado un éxito o fallas por medio de contraejemplos (BostjanVlaovic2005</w:t>
      </w:r>
      <w:r w:rsidR="00070C7C">
        <w:t>), como lo hace la técnica del Model C</w:t>
      </w:r>
      <w:r w:rsidRPr="005104EE">
        <w:t xml:space="preserve">hecking. </w:t>
      </w:r>
    </w:p>
    <w:p w:rsidR="005104EE" w:rsidRDefault="005104EE" w:rsidP="005104EE">
      <w:pPr>
        <w:keepNext/>
        <w:jc w:val="center"/>
        <w:rPr>
          <w:noProof/>
          <w:lang w:eastAsia="es-ES"/>
        </w:rPr>
      </w:pPr>
    </w:p>
    <w:p w:rsidR="00750FF2" w:rsidRPr="005104EE" w:rsidRDefault="00C20928" w:rsidP="005104EE">
      <w:pPr>
        <w:keepNext/>
        <w:jc w:val="center"/>
      </w:pPr>
      <w:r w:rsidRPr="005104EE">
        <w:rPr>
          <w:noProof/>
          <w:lang w:val="es-ES" w:eastAsia="es-ES"/>
        </w:rPr>
        <w:drawing>
          <wp:inline distT="0" distB="0" distL="0" distR="0" wp14:anchorId="17415553" wp14:editId="40730275">
            <wp:extent cx="3442915" cy="2255542"/>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3619" cy="2256003"/>
                    </a:xfrm>
                    <a:prstGeom prst="rect">
                      <a:avLst/>
                    </a:prstGeom>
                  </pic:spPr>
                </pic:pic>
              </a:graphicData>
            </a:graphic>
          </wp:inline>
        </w:drawing>
      </w:r>
    </w:p>
    <w:p w:rsidR="00C20928" w:rsidRPr="005104EE" w:rsidRDefault="00750FF2" w:rsidP="008E2AE8">
      <w:pPr>
        <w:pStyle w:val="Epgrafe"/>
      </w:pPr>
      <w:r w:rsidRPr="005104EE">
        <w:t xml:space="preserve">Figura </w:t>
      </w:r>
      <w:r w:rsidRPr="005104EE">
        <w:fldChar w:fldCharType="begin"/>
      </w:r>
      <w:r w:rsidRPr="005104EE">
        <w:instrText xml:space="preserve"> SEQ Figura \* ARABIC </w:instrText>
      </w:r>
      <w:r w:rsidRPr="005104EE">
        <w:fldChar w:fldCharType="separate"/>
      </w:r>
      <w:r w:rsidR="00193F09" w:rsidRPr="005104EE">
        <w:rPr>
          <w:noProof/>
        </w:rPr>
        <w:t>5</w:t>
      </w:r>
      <w:r w:rsidRPr="005104EE">
        <w:fldChar w:fldCharType="end"/>
      </w:r>
      <w:r w:rsidRPr="005104EE">
        <w:t>. Vista general de un sistema de verificación</w:t>
      </w:r>
      <w:r w:rsidR="00562AF8" w:rsidRPr="005104EE">
        <w:t>. Fuente: Baier2008, Página 3</w:t>
      </w:r>
    </w:p>
    <w:p w:rsidR="00C31FBD" w:rsidRPr="005104EE" w:rsidRDefault="00C31FBD" w:rsidP="00C31FBD">
      <w:pPr>
        <w:pStyle w:val="Ttulo4"/>
      </w:pPr>
      <w:r w:rsidRPr="005104EE">
        <w:t>Model Checking</w:t>
      </w:r>
    </w:p>
    <w:p w:rsidR="007F6555" w:rsidRPr="005104EE" w:rsidRDefault="007F6555" w:rsidP="00C31FBD"/>
    <w:p w:rsidR="00916358" w:rsidRPr="005104EE" w:rsidRDefault="00A61F68" w:rsidP="00EE2F50">
      <w:pPr>
        <w:jc w:val="both"/>
      </w:pPr>
      <w:r w:rsidRPr="005104EE">
        <w:t xml:space="preserve">El </w:t>
      </w:r>
      <w:r w:rsidRPr="005104EE">
        <w:rPr>
          <w:i/>
        </w:rPr>
        <w:t xml:space="preserve">Model Checking </w:t>
      </w:r>
      <w:r w:rsidRPr="005104EE">
        <w:t>es una técnica</w:t>
      </w:r>
      <w:r w:rsidR="00941741" w:rsidRPr="005104EE">
        <w:t xml:space="preserve"> automática</w:t>
      </w:r>
      <w:r w:rsidR="00154418" w:rsidRPr="005104EE">
        <w:t xml:space="preserve"> (BostjanVlaovic2005)</w:t>
      </w:r>
      <w:r w:rsidRPr="005104EE">
        <w:t xml:space="preserve"> de verificación formal que depende de la construcción de un modelo finito del sistema y verifica </w:t>
      </w:r>
      <w:r w:rsidR="00070C7C">
        <w:t xml:space="preserve">si una </w:t>
      </w:r>
      <w:r w:rsidRPr="005104EE">
        <w:t xml:space="preserve">propiedad deseada se </w:t>
      </w:r>
      <w:r w:rsidR="00E54D5B" w:rsidRPr="005104EE">
        <w:t>satisf</w:t>
      </w:r>
      <w:r w:rsidR="00070C7C">
        <w:t>ace</w:t>
      </w:r>
      <w:r w:rsidR="00E54D5B" w:rsidRPr="005104EE">
        <w:t xml:space="preserve"> </w:t>
      </w:r>
      <w:r w:rsidRPr="005104EE">
        <w:t>en dicho modelo (Clarke1996).</w:t>
      </w:r>
      <w:r w:rsidR="00EE2F50" w:rsidRPr="005104EE">
        <w:t xml:space="preserve"> La exploración de todos los posibles estados del sistema se da de forma exhaustiva.</w:t>
      </w:r>
    </w:p>
    <w:p w:rsidR="007F6555" w:rsidRPr="005104EE" w:rsidRDefault="00070C7C" w:rsidP="00EE2F50">
      <w:pPr>
        <w:jc w:val="both"/>
      </w:pPr>
      <w:r>
        <w:t xml:space="preserve"> El Model</w:t>
      </w:r>
      <w:r w:rsidR="00EE2F50" w:rsidRPr="005104EE">
        <w:t xml:space="preserve"> Checking permite mostrar a través de contraejemplos los errores del modelo, </w:t>
      </w:r>
      <w:r w:rsidR="00E54D5B" w:rsidRPr="005104EE">
        <w:t>describiendo</w:t>
      </w:r>
      <w:r w:rsidR="00916358" w:rsidRPr="005104EE">
        <w:t xml:space="preserve"> el camino desde el estado inicial del sistema al estado que viola la propiedad que está siendo verificada, </w:t>
      </w:r>
      <w:r w:rsidR="00EE2F50" w:rsidRPr="005104EE">
        <w:t>lo que facilita la depuración de fallas en el diseño del sistema</w:t>
      </w:r>
      <w:r w:rsidR="00D251D0" w:rsidRPr="005104EE">
        <w:t xml:space="preserve"> (Baier2008</w:t>
      </w:r>
      <w:r w:rsidR="00154418" w:rsidRPr="005104EE">
        <w:t>, BostjanVlaovic2005</w:t>
      </w:r>
      <w:r w:rsidR="00D251D0" w:rsidRPr="005104EE">
        <w:t>)</w:t>
      </w:r>
      <w:r w:rsidR="00EE2F50" w:rsidRPr="005104EE">
        <w:t xml:space="preserve">. </w:t>
      </w:r>
    </w:p>
    <w:p w:rsidR="00C020B3" w:rsidRPr="005104EE" w:rsidRDefault="00546490" w:rsidP="00C31FBD">
      <w:r w:rsidRPr="005104EE">
        <w:t>A continuación se describe el proceso del Model Checking de una forma general</w:t>
      </w:r>
      <w:r w:rsidR="00B43247" w:rsidRPr="005104EE">
        <w:t xml:space="preserve"> (Baier2008)</w:t>
      </w:r>
      <w:r w:rsidRPr="005104EE">
        <w:t>:</w:t>
      </w:r>
    </w:p>
    <w:p w:rsidR="00546490" w:rsidRPr="005104EE" w:rsidRDefault="00B43247" w:rsidP="00B43247">
      <w:pPr>
        <w:pStyle w:val="Prrafodelista"/>
        <w:numPr>
          <w:ilvl w:val="0"/>
          <w:numId w:val="16"/>
        </w:numPr>
      </w:pPr>
      <w:r w:rsidRPr="005104EE">
        <w:t>Fase del Modelado (</w:t>
      </w:r>
      <w:proofErr w:type="spellStart"/>
      <w:r w:rsidRPr="005104EE">
        <w:rPr>
          <w:i/>
        </w:rPr>
        <w:t>Mode</w:t>
      </w:r>
      <w:r w:rsidR="00787C17" w:rsidRPr="005104EE">
        <w:rPr>
          <w:i/>
        </w:rPr>
        <w:t>l</w:t>
      </w:r>
      <w:r w:rsidRPr="005104EE">
        <w:rPr>
          <w:i/>
        </w:rPr>
        <w:t>ling</w:t>
      </w:r>
      <w:proofErr w:type="spellEnd"/>
      <w:r w:rsidRPr="005104EE">
        <w:rPr>
          <w:i/>
        </w:rPr>
        <w:t xml:space="preserve"> </w:t>
      </w:r>
      <w:proofErr w:type="spellStart"/>
      <w:r w:rsidRPr="005104EE">
        <w:rPr>
          <w:i/>
        </w:rPr>
        <w:t>Phase</w:t>
      </w:r>
      <w:proofErr w:type="spellEnd"/>
      <w:r w:rsidRPr="005104EE">
        <w:rPr>
          <w:i/>
        </w:rPr>
        <w:t xml:space="preserve">): </w:t>
      </w:r>
    </w:p>
    <w:p w:rsidR="00B43247" w:rsidRPr="005104EE" w:rsidRDefault="00B43247" w:rsidP="00B43247">
      <w:pPr>
        <w:pStyle w:val="Prrafodelista"/>
        <w:numPr>
          <w:ilvl w:val="1"/>
          <w:numId w:val="16"/>
        </w:numPr>
      </w:pPr>
      <w:r w:rsidRPr="005104EE">
        <w:t>Modelar el sistema por medio de un lenguaje que el Model Checker pueda manejar.</w:t>
      </w:r>
    </w:p>
    <w:p w:rsidR="00B43247" w:rsidRPr="005104EE" w:rsidRDefault="00070C7C" w:rsidP="00B43247">
      <w:pPr>
        <w:pStyle w:val="Prrafodelista"/>
        <w:numPr>
          <w:ilvl w:val="1"/>
          <w:numId w:val="16"/>
        </w:numPr>
      </w:pPr>
      <w:r>
        <w:t>Evaluar rápidamente el modelo a través de simulaciones para eliminar fallas básicas del modelo.</w:t>
      </w:r>
    </w:p>
    <w:p w:rsidR="00B43247" w:rsidRPr="005104EE" w:rsidRDefault="00B43247" w:rsidP="00B43247">
      <w:pPr>
        <w:pStyle w:val="Prrafodelista"/>
        <w:numPr>
          <w:ilvl w:val="1"/>
          <w:numId w:val="16"/>
        </w:numPr>
      </w:pPr>
      <w:r w:rsidRPr="005104EE">
        <w:t>Especificar la propiedad que se desea verificar en el modelo por medio de un lenguaje de especificación.</w:t>
      </w:r>
    </w:p>
    <w:p w:rsidR="00B43247" w:rsidRPr="005104EE" w:rsidRDefault="00B43247" w:rsidP="00B43247">
      <w:pPr>
        <w:pStyle w:val="Prrafodelista"/>
        <w:ind w:left="1440"/>
      </w:pPr>
    </w:p>
    <w:p w:rsidR="00B43247" w:rsidRDefault="00B43247" w:rsidP="00B43247">
      <w:pPr>
        <w:pStyle w:val="Prrafodelista"/>
        <w:numPr>
          <w:ilvl w:val="0"/>
          <w:numId w:val="16"/>
        </w:numPr>
      </w:pPr>
      <w:r w:rsidRPr="005104EE">
        <w:t xml:space="preserve">Fase </w:t>
      </w:r>
      <w:r w:rsidR="00E54D5B" w:rsidRPr="005104EE">
        <w:t>de ejecución</w:t>
      </w:r>
      <w:r w:rsidRPr="005104EE">
        <w:t xml:space="preserve"> (</w:t>
      </w:r>
      <w:proofErr w:type="spellStart"/>
      <w:r w:rsidRPr="005104EE">
        <w:rPr>
          <w:i/>
        </w:rPr>
        <w:t>Running</w:t>
      </w:r>
      <w:proofErr w:type="spellEnd"/>
      <w:r w:rsidRPr="005104EE">
        <w:rPr>
          <w:i/>
        </w:rPr>
        <w:t xml:space="preserve"> </w:t>
      </w:r>
      <w:proofErr w:type="spellStart"/>
      <w:r w:rsidRPr="005104EE">
        <w:rPr>
          <w:i/>
        </w:rPr>
        <w:t>phase</w:t>
      </w:r>
      <w:proofErr w:type="spellEnd"/>
      <w:r w:rsidRPr="005104EE">
        <w:rPr>
          <w:i/>
        </w:rPr>
        <w:t>)</w:t>
      </w:r>
      <w:r w:rsidRPr="005104EE">
        <w:t xml:space="preserve">: En esta fase se ejecuta el </w:t>
      </w:r>
      <w:proofErr w:type="spellStart"/>
      <w:r w:rsidRPr="005104EE">
        <w:t>m</w:t>
      </w:r>
      <w:r w:rsidR="00E54D5B" w:rsidRPr="005104EE">
        <w:t>odel</w:t>
      </w:r>
      <w:proofErr w:type="spellEnd"/>
      <w:r w:rsidR="00E54D5B" w:rsidRPr="005104EE">
        <w:t xml:space="preserve"> </w:t>
      </w:r>
      <w:proofErr w:type="spellStart"/>
      <w:r w:rsidR="00E54D5B" w:rsidRPr="005104EE">
        <w:t>checker</w:t>
      </w:r>
      <w:proofErr w:type="spellEnd"/>
      <w:r w:rsidR="00E54D5B" w:rsidRPr="005104EE">
        <w:t xml:space="preserve"> para verificar si </w:t>
      </w:r>
      <w:r w:rsidRPr="005104EE">
        <w:t>el modelo satisface la propiedad.</w:t>
      </w:r>
    </w:p>
    <w:p w:rsidR="00070C7C" w:rsidRPr="005104EE" w:rsidRDefault="00070C7C" w:rsidP="00070C7C">
      <w:pPr>
        <w:pStyle w:val="Prrafodelista"/>
        <w:ind w:left="720"/>
      </w:pPr>
    </w:p>
    <w:p w:rsidR="00B43247" w:rsidRPr="005104EE" w:rsidRDefault="00B43247" w:rsidP="00B43247">
      <w:pPr>
        <w:pStyle w:val="Prrafodelista"/>
        <w:numPr>
          <w:ilvl w:val="0"/>
          <w:numId w:val="16"/>
        </w:numPr>
      </w:pPr>
      <w:r w:rsidRPr="005104EE">
        <w:t>Fase de análisis (</w:t>
      </w:r>
      <w:proofErr w:type="spellStart"/>
      <w:r w:rsidRPr="005104EE">
        <w:rPr>
          <w:i/>
        </w:rPr>
        <w:t>Analysis</w:t>
      </w:r>
      <w:proofErr w:type="spellEnd"/>
      <w:r w:rsidRPr="005104EE">
        <w:rPr>
          <w:i/>
        </w:rPr>
        <w:t xml:space="preserve"> </w:t>
      </w:r>
      <w:proofErr w:type="spellStart"/>
      <w:r w:rsidRPr="005104EE">
        <w:rPr>
          <w:i/>
        </w:rPr>
        <w:t>phase</w:t>
      </w:r>
      <w:proofErr w:type="spellEnd"/>
      <w:r w:rsidRPr="005104EE">
        <w:rPr>
          <w:i/>
        </w:rPr>
        <w:t xml:space="preserve">): </w:t>
      </w:r>
    </w:p>
    <w:p w:rsidR="00B43247" w:rsidRPr="005104EE" w:rsidRDefault="00070C7C" w:rsidP="00B43247">
      <w:pPr>
        <w:pStyle w:val="Prrafodelista"/>
        <w:numPr>
          <w:ilvl w:val="1"/>
          <w:numId w:val="16"/>
        </w:numPr>
      </w:pPr>
      <w:r>
        <w:t>Si se cumplió la propiedad s</w:t>
      </w:r>
      <w:r w:rsidR="00B43247" w:rsidRPr="005104EE">
        <w:t xml:space="preserve">e </w:t>
      </w:r>
      <w:r w:rsidR="00E54D5B" w:rsidRPr="005104EE">
        <w:t>continúa</w:t>
      </w:r>
      <w:r w:rsidR="00B43247" w:rsidRPr="005104EE">
        <w:t xml:space="preserve"> verificando las otras</w:t>
      </w:r>
      <w:r w:rsidR="00E54D5B" w:rsidRPr="005104EE">
        <w:t xml:space="preserve"> en caso de haber más</w:t>
      </w:r>
      <w:r w:rsidR="00B43247" w:rsidRPr="005104EE">
        <w:t>.</w:t>
      </w:r>
    </w:p>
    <w:p w:rsidR="00B43247" w:rsidRPr="005104EE" w:rsidRDefault="00070C7C" w:rsidP="00B43247">
      <w:pPr>
        <w:pStyle w:val="Prrafodelista"/>
        <w:numPr>
          <w:ilvl w:val="1"/>
          <w:numId w:val="16"/>
        </w:numPr>
      </w:pPr>
      <w:r>
        <w:t>Si la propiedad no se cumplió:</w:t>
      </w:r>
    </w:p>
    <w:p w:rsidR="00B43247" w:rsidRPr="005104EE" w:rsidRDefault="00B43247" w:rsidP="00B43247">
      <w:pPr>
        <w:pStyle w:val="Prrafodelista"/>
        <w:numPr>
          <w:ilvl w:val="2"/>
          <w:numId w:val="16"/>
        </w:numPr>
      </w:pPr>
      <w:r w:rsidRPr="005104EE">
        <w:lastRenderedPageBreak/>
        <w:t xml:space="preserve">Analizar el modelo con el contraejemplo generado por el </w:t>
      </w:r>
      <w:proofErr w:type="spellStart"/>
      <w:r w:rsidRPr="005104EE">
        <w:t>model</w:t>
      </w:r>
      <w:proofErr w:type="spellEnd"/>
      <w:r w:rsidRPr="005104EE">
        <w:t xml:space="preserve"> </w:t>
      </w:r>
      <w:proofErr w:type="spellStart"/>
      <w:r w:rsidRPr="005104EE">
        <w:t>checker</w:t>
      </w:r>
      <w:proofErr w:type="spellEnd"/>
      <w:r w:rsidRPr="005104EE">
        <w:t>.</w:t>
      </w:r>
    </w:p>
    <w:p w:rsidR="00B43247" w:rsidRPr="005104EE" w:rsidRDefault="00B43247" w:rsidP="00B43247">
      <w:pPr>
        <w:pStyle w:val="Prrafodelista"/>
        <w:numPr>
          <w:ilvl w:val="2"/>
          <w:numId w:val="16"/>
        </w:numPr>
      </w:pPr>
      <w:r w:rsidRPr="005104EE">
        <w:t>Refinar el modelo, diseño o propiedad.</w:t>
      </w:r>
    </w:p>
    <w:p w:rsidR="00B43247" w:rsidRPr="005104EE" w:rsidRDefault="00B43247" w:rsidP="00B43247">
      <w:pPr>
        <w:pStyle w:val="Prrafodelista"/>
        <w:numPr>
          <w:ilvl w:val="2"/>
          <w:numId w:val="16"/>
        </w:numPr>
      </w:pPr>
      <w:r w:rsidRPr="005104EE">
        <w:t>Repetir el procedimiento para verificar nuevamente la propiedad.</w:t>
      </w:r>
    </w:p>
    <w:p w:rsidR="000C30AF" w:rsidRPr="005104EE" w:rsidRDefault="00070C7C" w:rsidP="000C30AF">
      <w:pPr>
        <w:pStyle w:val="Prrafodelista"/>
        <w:numPr>
          <w:ilvl w:val="0"/>
          <w:numId w:val="21"/>
        </w:numPr>
        <w:ind w:hanging="90"/>
      </w:pPr>
      <w:r>
        <w:t>Si se quedó corto de memoria:</w:t>
      </w:r>
      <w:r w:rsidR="00B43247" w:rsidRPr="005104EE">
        <w:t xml:space="preserve"> Intentar reducir el modelo e intentar nuevamente.</w:t>
      </w:r>
    </w:p>
    <w:p w:rsidR="000C30AF" w:rsidRPr="005104EE" w:rsidRDefault="000C30AF" w:rsidP="000C30AF">
      <w:pPr>
        <w:pStyle w:val="Prrafodelista"/>
        <w:ind w:left="1224"/>
      </w:pPr>
    </w:p>
    <w:p w:rsidR="00C31FBD" w:rsidRPr="005104EE" w:rsidRDefault="00C31FBD" w:rsidP="00C31FBD">
      <w:pPr>
        <w:pStyle w:val="Ttulo4"/>
      </w:pPr>
      <w:r w:rsidRPr="005104EE">
        <w:t>Herramienta IF</w:t>
      </w:r>
      <w:r w:rsidR="00D251D0" w:rsidRPr="005104EE">
        <w:t>x</w:t>
      </w:r>
    </w:p>
    <w:p w:rsidR="00C31FBD" w:rsidRPr="005104EE" w:rsidRDefault="00C31FBD" w:rsidP="00C31FBD"/>
    <w:p w:rsidR="00B43247" w:rsidRPr="005104EE" w:rsidRDefault="00D251D0" w:rsidP="00070C7C">
      <w:pPr>
        <w:jc w:val="both"/>
      </w:pPr>
      <w:r w:rsidRPr="005104EE">
        <w:t>La herramienta IF</w:t>
      </w:r>
      <w:r w:rsidR="0075534D" w:rsidRPr="005104EE">
        <w:t>x</w:t>
      </w:r>
      <w:r w:rsidRPr="005104EE">
        <w:t xml:space="preserve"> fue desarrollada por </w:t>
      </w:r>
      <w:r w:rsidR="007B20E2" w:rsidRPr="005104EE">
        <w:t xml:space="preserve">investigadores de </w:t>
      </w:r>
      <w:proofErr w:type="spellStart"/>
      <w:r w:rsidRPr="005104EE">
        <w:t>Verim</w:t>
      </w:r>
      <w:r w:rsidR="0075534D" w:rsidRPr="005104EE">
        <w:t>ag</w:t>
      </w:r>
      <w:proofErr w:type="spellEnd"/>
      <w:r w:rsidR="00610CCC" w:rsidRPr="005104EE">
        <w:t xml:space="preserve"> en Francia</w:t>
      </w:r>
      <w:r w:rsidR="0075534D" w:rsidRPr="005104EE">
        <w:t xml:space="preserve">. Esta herramienta es un ambiente para el modelado, validación y verificación de sistemas (Bozga2004). </w:t>
      </w:r>
    </w:p>
    <w:p w:rsidR="0075534D" w:rsidRPr="005104EE" w:rsidRDefault="00070C7C" w:rsidP="00070C7C">
      <w:pPr>
        <w:jc w:val="both"/>
      </w:pPr>
      <w:r>
        <w:t xml:space="preserve">La herramienta </w:t>
      </w:r>
      <w:r w:rsidR="0075534D" w:rsidRPr="005104EE">
        <w:t>IFx posee</w:t>
      </w:r>
      <w:r>
        <w:t xml:space="preserve"> características que proveen </w:t>
      </w:r>
      <w:r w:rsidR="0075534D" w:rsidRPr="005104EE">
        <w:t>grandes ventajas a los diseñadores de sistemas tales como:</w:t>
      </w:r>
    </w:p>
    <w:p w:rsidR="0075534D" w:rsidRPr="005104EE" w:rsidRDefault="0075534D" w:rsidP="00070C7C">
      <w:pPr>
        <w:pStyle w:val="Prrafodelista"/>
        <w:numPr>
          <w:ilvl w:val="0"/>
          <w:numId w:val="16"/>
        </w:numPr>
        <w:jc w:val="both"/>
      </w:pPr>
      <w:r w:rsidRPr="005104EE">
        <w:t>Soporta modelado de alto nivel con formalismos tales como SDL y UML.</w:t>
      </w:r>
    </w:p>
    <w:p w:rsidR="0075534D" w:rsidRPr="005104EE" w:rsidRDefault="0075534D" w:rsidP="00070C7C">
      <w:pPr>
        <w:pStyle w:val="Prrafodelista"/>
        <w:numPr>
          <w:ilvl w:val="0"/>
          <w:numId w:val="16"/>
        </w:numPr>
        <w:jc w:val="both"/>
      </w:pPr>
      <w:r w:rsidRPr="005104EE">
        <w:t xml:space="preserve">Permite trasladar modelos de alto nivel </w:t>
      </w:r>
      <w:r w:rsidR="00070C7C">
        <w:t>a</w:t>
      </w:r>
      <w:r w:rsidRPr="005104EE">
        <w:t xml:space="preserve"> una interpretación intermedia conocida como </w:t>
      </w:r>
      <w:r w:rsidRPr="005104EE">
        <w:rPr>
          <w:b/>
          <w:i/>
        </w:rPr>
        <w:t>IF</w:t>
      </w:r>
      <w:r w:rsidRPr="005104EE">
        <w:t>.</w:t>
      </w:r>
    </w:p>
    <w:p w:rsidR="0075534D" w:rsidRPr="005104EE" w:rsidRDefault="0075534D" w:rsidP="00070C7C">
      <w:pPr>
        <w:pStyle w:val="Prrafodelista"/>
        <w:numPr>
          <w:ilvl w:val="0"/>
          <w:numId w:val="16"/>
        </w:numPr>
        <w:jc w:val="both"/>
      </w:pPr>
      <w:r w:rsidRPr="005104EE">
        <w:t>IF sirve como modelo semántico, su representación es rica y suficiente</w:t>
      </w:r>
      <w:r w:rsidR="00070C7C">
        <w:t>mente</w:t>
      </w:r>
      <w:r w:rsidRPr="005104EE">
        <w:t xml:space="preserve"> expresiva </w:t>
      </w:r>
      <w:r w:rsidR="00070C7C">
        <w:t>para permitir</w:t>
      </w:r>
      <w:r w:rsidRPr="005104EE">
        <w:t xml:space="preserve"> describir los conceptos básicos y estructura del lenguaje fuente.</w:t>
      </w:r>
    </w:p>
    <w:p w:rsidR="00FC1831" w:rsidRPr="005104EE" w:rsidRDefault="00FC1831" w:rsidP="00070C7C">
      <w:pPr>
        <w:pStyle w:val="Prrafodelista"/>
        <w:numPr>
          <w:ilvl w:val="0"/>
          <w:numId w:val="16"/>
        </w:numPr>
        <w:jc w:val="both"/>
      </w:pPr>
      <w:r w:rsidRPr="005104EE">
        <w:t>IF es una representación intermedia basada en un Autómata temporizado extendido, con variables de datos discretas, comunicación primitiva y procesos dinámicos de creación y destrucción.</w:t>
      </w:r>
    </w:p>
    <w:p w:rsidR="0075534D" w:rsidRPr="005104EE" w:rsidRDefault="0075534D" w:rsidP="00070C7C">
      <w:pPr>
        <w:pStyle w:val="Prrafodelista"/>
        <w:numPr>
          <w:ilvl w:val="0"/>
          <w:numId w:val="16"/>
        </w:numPr>
        <w:jc w:val="both"/>
      </w:pPr>
      <w:r w:rsidRPr="005104EE">
        <w:t>IF permite la simplificación de modelos, lo que permite optimizar</w:t>
      </w:r>
      <w:r w:rsidR="008E2AE8">
        <w:t>lo</w:t>
      </w:r>
      <w:r w:rsidRPr="005104EE">
        <w:t xml:space="preserve"> para poder s</w:t>
      </w:r>
      <w:r w:rsidR="008E2AE8">
        <w:t>e</w:t>
      </w:r>
      <w:r w:rsidRPr="005104EE">
        <w:t>r verificado por medio de la técnica Model Checking.</w:t>
      </w:r>
    </w:p>
    <w:p w:rsidR="0075534D" w:rsidRDefault="008E2AE8" w:rsidP="00070C7C">
      <w:pPr>
        <w:pStyle w:val="Prrafodelista"/>
        <w:numPr>
          <w:ilvl w:val="0"/>
          <w:numId w:val="16"/>
        </w:numPr>
        <w:jc w:val="both"/>
      </w:pPr>
      <w:r>
        <w:t xml:space="preserve">La </w:t>
      </w:r>
      <w:r w:rsidR="003C3B7D" w:rsidRPr="005104EE">
        <w:t>propiedad que se desea verificar se puede expresar</w:t>
      </w:r>
      <w:r>
        <w:t xml:space="preserve"> usando</w:t>
      </w:r>
      <w:r w:rsidR="003C3B7D" w:rsidRPr="005104EE">
        <w:t xml:space="preserve"> un observador (</w:t>
      </w:r>
      <w:proofErr w:type="spellStart"/>
      <w:r w:rsidR="003C3B7D" w:rsidRPr="005104EE">
        <w:rPr>
          <w:b/>
          <w:i/>
        </w:rPr>
        <w:t>observer</w:t>
      </w:r>
      <w:proofErr w:type="spellEnd"/>
      <w:r w:rsidR="003C3B7D" w:rsidRPr="005104EE">
        <w:t xml:space="preserve">) </w:t>
      </w:r>
      <w:r>
        <w:t>que se puede</w:t>
      </w:r>
      <w:r w:rsidR="00193F09" w:rsidRPr="005104EE">
        <w:t xml:space="preserve"> clasificar </w:t>
      </w:r>
      <w:r w:rsidR="006D337D" w:rsidRPr="005104EE">
        <w:t>como:</w:t>
      </w:r>
      <w:r w:rsidR="00193F09" w:rsidRPr="005104EE">
        <w:t xml:space="preserve"> </w:t>
      </w:r>
      <w:proofErr w:type="spellStart"/>
      <w:r w:rsidR="00193F09" w:rsidRPr="005104EE">
        <w:rPr>
          <w:b/>
          <w:i/>
        </w:rPr>
        <w:t>pure</w:t>
      </w:r>
      <w:proofErr w:type="spellEnd"/>
      <w:r w:rsidR="00193F09" w:rsidRPr="005104EE">
        <w:rPr>
          <w:b/>
          <w:i/>
        </w:rPr>
        <w:t xml:space="preserve"> </w:t>
      </w:r>
      <w:r w:rsidR="00193F09" w:rsidRPr="005104EE">
        <w:t xml:space="preserve">(puro), </w:t>
      </w:r>
      <w:proofErr w:type="spellStart"/>
      <w:r w:rsidR="00193F09" w:rsidRPr="005104EE">
        <w:rPr>
          <w:b/>
          <w:i/>
        </w:rPr>
        <w:t>cut</w:t>
      </w:r>
      <w:proofErr w:type="spellEnd"/>
      <w:r w:rsidR="00193F09" w:rsidRPr="005104EE">
        <w:rPr>
          <w:b/>
          <w:i/>
        </w:rPr>
        <w:t xml:space="preserve"> </w:t>
      </w:r>
      <w:r w:rsidR="00193F09" w:rsidRPr="005104EE">
        <w:t>(</w:t>
      </w:r>
      <w:r>
        <w:t>Poda) o</w:t>
      </w:r>
      <w:r w:rsidR="00193F09" w:rsidRPr="005104EE">
        <w:t xml:space="preserve"> </w:t>
      </w:r>
      <w:proofErr w:type="spellStart"/>
      <w:r w:rsidR="00193F09" w:rsidRPr="005104EE">
        <w:rPr>
          <w:b/>
          <w:i/>
        </w:rPr>
        <w:t>intrusive</w:t>
      </w:r>
      <w:proofErr w:type="spellEnd"/>
      <w:r w:rsidR="00193F09" w:rsidRPr="005104EE">
        <w:rPr>
          <w:b/>
          <w:i/>
        </w:rPr>
        <w:t xml:space="preserve"> </w:t>
      </w:r>
      <w:r w:rsidR="00193F09" w:rsidRPr="005104EE">
        <w:t>(intrusivo).</w:t>
      </w:r>
    </w:p>
    <w:p w:rsidR="00193F09" w:rsidRPr="005104EE" w:rsidRDefault="0004579A" w:rsidP="00070C7C">
      <w:pPr>
        <w:jc w:val="both"/>
      </w:pPr>
      <w:r w:rsidRPr="005104EE">
        <w:t xml:space="preserve">La figura </w:t>
      </w:r>
      <w:r w:rsidRPr="005104EE">
        <w:fldChar w:fldCharType="begin"/>
      </w:r>
      <w:r w:rsidRPr="005104EE">
        <w:instrText xml:space="preserve"> SEQ Figura \* ARABIC </w:instrText>
      </w:r>
      <w:r w:rsidRPr="005104EE">
        <w:fldChar w:fldCharType="separate"/>
      </w:r>
      <w:r w:rsidRPr="005104EE">
        <w:rPr>
          <w:noProof/>
        </w:rPr>
        <w:t>7</w:t>
      </w:r>
      <w:r w:rsidRPr="005104EE">
        <w:fldChar w:fldCharType="end"/>
      </w:r>
      <w:r w:rsidR="00193F09" w:rsidRPr="005104EE">
        <w:t xml:space="preserve"> </w:t>
      </w:r>
      <w:r w:rsidRPr="005104EE">
        <w:t>re</w:t>
      </w:r>
      <w:r w:rsidR="008E2AE8">
        <w:t xml:space="preserve">presenta la arquitectura </w:t>
      </w:r>
      <w:r w:rsidR="00193F09" w:rsidRPr="005104EE">
        <w:t>IFx</w:t>
      </w:r>
      <w:r w:rsidR="008E2AE8">
        <w:t>:</w:t>
      </w:r>
    </w:p>
    <w:p w:rsidR="00193F09" w:rsidRPr="005104EE" w:rsidRDefault="00193F09" w:rsidP="00070C7C">
      <w:pPr>
        <w:keepNext/>
        <w:jc w:val="center"/>
      </w:pPr>
      <w:r w:rsidRPr="005104EE">
        <w:rPr>
          <w:noProof/>
          <w:lang w:val="es-ES" w:eastAsia="es-ES"/>
        </w:rPr>
        <w:lastRenderedPageBreak/>
        <w:drawing>
          <wp:inline distT="0" distB="0" distL="0" distR="0" wp14:anchorId="40C562F1" wp14:editId="6F718B8B">
            <wp:extent cx="3244132" cy="314800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grayscl/>
                    </a:blip>
                    <a:stretch>
                      <a:fillRect/>
                    </a:stretch>
                  </pic:blipFill>
                  <pic:spPr>
                    <a:xfrm>
                      <a:off x="0" y="0"/>
                      <a:ext cx="3243505" cy="3147401"/>
                    </a:xfrm>
                    <a:prstGeom prst="rect">
                      <a:avLst/>
                    </a:prstGeom>
                  </pic:spPr>
                </pic:pic>
              </a:graphicData>
            </a:graphic>
          </wp:inline>
        </w:drawing>
      </w:r>
    </w:p>
    <w:p w:rsidR="00193F09" w:rsidRPr="005104EE" w:rsidRDefault="00193F09" w:rsidP="008E2AE8">
      <w:pPr>
        <w:pStyle w:val="Epgrafe"/>
      </w:pPr>
      <w:r w:rsidRPr="005104EE">
        <w:t xml:space="preserve">Figura </w:t>
      </w:r>
      <w:r w:rsidRPr="005104EE">
        <w:fldChar w:fldCharType="begin"/>
      </w:r>
      <w:r w:rsidRPr="005104EE">
        <w:instrText xml:space="preserve"> SEQ Figura \* ARABIC </w:instrText>
      </w:r>
      <w:r w:rsidRPr="005104EE">
        <w:fldChar w:fldCharType="separate"/>
      </w:r>
      <w:r w:rsidRPr="005104EE">
        <w:rPr>
          <w:noProof/>
        </w:rPr>
        <w:t>7</w:t>
      </w:r>
      <w:r w:rsidRPr="005104EE">
        <w:fldChar w:fldCharType="end"/>
      </w:r>
      <w:r w:rsidRPr="005104EE">
        <w:t>. A</w:t>
      </w:r>
      <w:r w:rsidR="008E2AE8">
        <w:t xml:space="preserve">rquitectura de la Herramienta </w:t>
      </w:r>
      <w:r w:rsidRPr="005104EE">
        <w:t>IFx</w:t>
      </w:r>
      <w:r w:rsidR="008E2AE8">
        <w:t>. T</w:t>
      </w:r>
      <w:r w:rsidR="008E2AE8" w:rsidRPr="005104EE">
        <w:t>omada de</w:t>
      </w:r>
      <w:r w:rsidR="008E2AE8">
        <w:t xml:space="preserve"> </w:t>
      </w:r>
      <w:r w:rsidR="008E2AE8" w:rsidRPr="005104EE">
        <w:t>(Bozga2004)</w:t>
      </w:r>
    </w:p>
    <w:p w:rsidR="00193F09" w:rsidRPr="005104EE" w:rsidRDefault="00224CAA" w:rsidP="00070C7C">
      <w:pPr>
        <w:jc w:val="both"/>
      </w:pPr>
      <w:r w:rsidRPr="005104EE">
        <w:t>El</w:t>
      </w:r>
      <w:r w:rsidR="00193F09" w:rsidRPr="005104EE">
        <w:t xml:space="preserve"> propósito de este trabajo de grado es hacer uso de esta herramienta y no es de interés mostrar la interacción de cada componente de dicha herramienta</w:t>
      </w:r>
      <w:r w:rsidR="008E2AE8">
        <w:t>.</w:t>
      </w:r>
      <w:r w:rsidR="00193F09" w:rsidRPr="005104EE">
        <w:t xml:space="preserve"> </w:t>
      </w:r>
      <w:r w:rsidR="008E2AE8">
        <w:t>P</w:t>
      </w:r>
      <w:r w:rsidR="00193F09" w:rsidRPr="005104EE">
        <w:t xml:space="preserve">ara saber </w:t>
      </w:r>
      <w:r w:rsidR="0004579A" w:rsidRPr="005104EE">
        <w:t>más</w:t>
      </w:r>
      <w:r w:rsidR="00193F09" w:rsidRPr="005104EE">
        <w:t xml:space="preserve"> respecto</w:t>
      </w:r>
      <w:r w:rsidR="00831630">
        <w:t xml:space="preserve"> de</w:t>
      </w:r>
      <w:r w:rsidR="00193F09" w:rsidRPr="005104EE">
        <w:t xml:space="preserve"> su estructura y semántica referirse</w:t>
      </w:r>
      <w:r w:rsidR="00193F09" w:rsidRPr="005104EE">
        <w:rPr>
          <w:rStyle w:val="Refdenotaalpie"/>
        </w:rPr>
        <w:footnoteReference w:id="10"/>
      </w:r>
      <w:r w:rsidR="00193F09" w:rsidRPr="005104EE">
        <w:t xml:space="preserve"> a (Bozga2004).</w:t>
      </w:r>
    </w:p>
    <w:p w:rsidR="008F4DA7" w:rsidRPr="005104EE" w:rsidRDefault="00193F09" w:rsidP="00070C7C">
      <w:pPr>
        <w:jc w:val="both"/>
      </w:pPr>
      <w:r w:rsidRPr="005104EE">
        <w:t xml:space="preserve"> </w:t>
      </w:r>
    </w:p>
    <w:p w:rsidR="00C31FBD" w:rsidRPr="005104EE" w:rsidRDefault="00A7786B" w:rsidP="00070C7C">
      <w:pPr>
        <w:pStyle w:val="Ttulo5"/>
        <w:jc w:val="both"/>
      </w:pPr>
      <w:r w:rsidRPr="005104EE">
        <w:t xml:space="preserve">Conceptos </w:t>
      </w:r>
      <w:r w:rsidR="00F71742" w:rsidRPr="005104EE">
        <w:t xml:space="preserve">básicos </w:t>
      </w:r>
      <w:r w:rsidRPr="005104EE">
        <w:t>de IF</w:t>
      </w:r>
      <w:r w:rsidR="00F71742" w:rsidRPr="005104EE">
        <w:t>x</w:t>
      </w:r>
    </w:p>
    <w:p w:rsidR="00F71742" w:rsidRPr="005104EE" w:rsidRDefault="00F71742" w:rsidP="00070C7C">
      <w:pPr>
        <w:jc w:val="both"/>
      </w:pPr>
    </w:p>
    <w:p w:rsidR="00F71742" w:rsidRPr="005104EE" w:rsidRDefault="00F71742" w:rsidP="00070C7C">
      <w:pPr>
        <w:pStyle w:val="Prrafodelista"/>
        <w:numPr>
          <w:ilvl w:val="0"/>
          <w:numId w:val="22"/>
        </w:numPr>
        <w:jc w:val="both"/>
      </w:pPr>
      <w:proofErr w:type="spellStart"/>
      <w:r w:rsidRPr="005104EE">
        <w:rPr>
          <w:b/>
        </w:rPr>
        <w:t>Process</w:t>
      </w:r>
      <w:proofErr w:type="spellEnd"/>
      <w:r w:rsidRPr="005104EE">
        <w:t xml:space="preserve"> (Proceso): Un proceso describe el comportamiento secuencial </w:t>
      </w:r>
      <w:r w:rsidR="00180D4F" w:rsidRPr="005104EE">
        <w:t xml:space="preserve">incluyendo transformación de datos, comunicación y creación de procesos. Un proceso se define como un autómata temporizado, que tiene un identificador único conocido como </w:t>
      </w:r>
      <w:proofErr w:type="spellStart"/>
      <w:r w:rsidR="00180D4F" w:rsidRPr="005104EE">
        <w:rPr>
          <w:i/>
        </w:rPr>
        <w:t>pid</w:t>
      </w:r>
      <w:proofErr w:type="spellEnd"/>
      <w:r w:rsidR="00180D4F" w:rsidRPr="005104EE">
        <w:rPr>
          <w:i/>
        </w:rPr>
        <w:t xml:space="preserve"> </w:t>
      </w:r>
      <w:r w:rsidR="00180D4F" w:rsidRPr="005104EE">
        <w:t>y una memoria local consistiendo de</w:t>
      </w:r>
      <w:r w:rsidR="00831630">
        <w:t>:</w:t>
      </w:r>
      <w:r w:rsidR="00180D4F" w:rsidRPr="005104EE">
        <w:t xml:space="preserve"> variables, control de estados y una cola de mensajes que han </w:t>
      </w:r>
      <w:r w:rsidR="00831630">
        <w:t>llegado y no han sido consumidos</w:t>
      </w:r>
      <w:r w:rsidR="00180D4F" w:rsidRPr="005104EE">
        <w:t>.</w:t>
      </w:r>
      <w:r w:rsidR="00F82B16" w:rsidRPr="005104EE">
        <w:t xml:space="preserve"> Para cada instancia de un proceso en SDL la herramienta IFx crea un proceso IF.</w:t>
      </w:r>
    </w:p>
    <w:p w:rsidR="00180D4F" w:rsidRPr="005104EE" w:rsidRDefault="00F82B16" w:rsidP="00070C7C">
      <w:pPr>
        <w:pStyle w:val="Prrafodelista"/>
        <w:numPr>
          <w:ilvl w:val="0"/>
          <w:numId w:val="22"/>
        </w:numPr>
        <w:jc w:val="both"/>
      </w:pPr>
      <w:r w:rsidRPr="005104EE">
        <w:rPr>
          <w:b/>
        </w:rPr>
        <w:t>Variables</w:t>
      </w:r>
      <w:r w:rsidRPr="005104EE">
        <w:t xml:space="preserve"> (variables): Cada variable/</w:t>
      </w:r>
      <w:proofErr w:type="spellStart"/>
      <w:r w:rsidRPr="005104EE">
        <w:t>timer</w:t>
      </w:r>
      <w:proofErr w:type="spellEnd"/>
      <w:r w:rsidRPr="005104EE">
        <w:t xml:space="preserve"> que se declara en SDL es </w:t>
      </w:r>
      <w:r w:rsidR="00831630">
        <w:t>traducido</w:t>
      </w:r>
      <w:r w:rsidRPr="005104EE">
        <w:t xml:space="preserve"> </w:t>
      </w:r>
      <w:r w:rsidR="00831630">
        <w:t>a</w:t>
      </w:r>
      <w:r w:rsidRPr="005104EE">
        <w:t>l correspondiente proceso IF.</w:t>
      </w:r>
    </w:p>
    <w:p w:rsidR="00F82B16" w:rsidRPr="005104EE" w:rsidRDefault="00F82B16" w:rsidP="00070C7C">
      <w:pPr>
        <w:pStyle w:val="Prrafodelista"/>
        <w:numPr>
          <w:ilvl w:val="0"/>
          <w:numId w:val="22"/>
        </w:numPr>
        <w:jc w:val="both"/>
      </w:pPr>
      <w:proofErr w:type="spellStart"/>
      <w:r w:rsidRPr="005104EE">
        <w:rPr>
          <w:b/>
        </w:rPr>
        <w:t>States</w:t>
      </w:r>
      <w:proofErr w:type="spellEnd"/>
      <w:r w:rsidRPr="005104EE">
        <w:rPr>
          <w:b/>
        </w:rPr>
        <w:t xml:space="preserve"> </w:t>
      </w:r>
      <w:r w:rsidRPr="005104EE">
        <w:t>(Estados): Todos los estados del modelo en SDL, incluidos los de start y stop, son tra</w:t>
      </w:r>
      <w:r w:rsidR="00831630">
        <w:t>ducidos</w:t>
      </w:r>
      <w:r w:rsidRPr="005104EE">
        <w:t xml:space="preserve"> dentro de un control de estados estable de IF (</w:t>
      </w:r>
      <w:proofErr w:type="spellStart"/>
      <w:r w:rsidR="00831630">
        <w:t>stable</w:t>
      </w:r>
      <w:proofErr w:type="spellEnd"/>
      <w:r w:rsidR="00831630">
        <w:t xml:space="preserve"> IF Control </w:t>
      </w:r>
      <w:proofErr w:type="spellStart"/>
      <w:r w:rsidR="00831630">
        <w:t>States</w:t>
      </w:r>
      <w:proofErr w:type="spellEnd"/>
      <w:r w:rsidR="00831630">
        <w:t>). C</w:t>
      </w:r>
      <w:r w:rsidRPr="005104EE">
        <w:t xml:space="preserve">ada </w:t>
      </w:r>
      <w:r w:rsidR="00831630" w:rsidRPr="005104EE">
        <w:t>decisión</w:t>
      </w:r>
      <w:r w:rsidRPr="005104EE">
        <w:t xml:space="preserve"> en SDL se</w:t>
      </w:r>
      <w:r w:rsidR="00831630">
        <w:t xml:space="preserve"> traduce en </w:t>
      </w:r>
      <w:r w:rsidRPr="005104EE">
        <w:t xml:space="preserve">un estado inestable (non </w:t>
      </w:r>
      <w:proofErr w:type="spellStart"/>
      <w:r w:rsidRPr="005104EE">
        <w:t>stable</w:t>
      </w:r>
      <w:proofErr w:type="spellEnd"/>
      <w:r w:rsidRPr="005104EE">
        <w:t xml:space="preserve"> IF</w:t>
      </w:r>
      <w:r w:rsidR="00831630">
        <w:t xml:space="preserve"> </w:t>
      </w:r>
      <w:proofErr w:type="spellStart"/>
      <w:r w:rsidR="00831630">
        <w:t>state</w:t>
      </w:r>
      <w:proofErr w:type="spellEnd"/>
      <w:r w:rsidRPr="005104EE">
        <w:t>).</w:t>
      </w:r>
    </w:p>
    <w:p w:rsidR="001560CD" w:rsidRPr="005104EE" w:rsidRDefault="00F82B16" w:rsidP="00070C7C">
      <w:pPr>
        <w:pStyle w:val="Prrafodelista"/>
        <w:numPr>
          <w:ilvl w:val="0"/>
          <w:numId w:val="22"/>
        </w:numPr>
        <w:jc w:val="both"/>
      </w:pPr>
      <w:proofErr w:type="spellStart"/>
      <w:r w:rsidRPr="005104EE">
        <w:rPr>
          <w:b/>
        </w:rPr>
        <w:t>Transitions</w:t>
      </w:r>
      <w:proofErr w:type="spellEnd"/>
      <w:r w:rsidRPr="005104EE">
        <w:rPr>
          <w:b/>
        </w:rPr>
        <w:t xml:space="preserve"> </w:t>
      </w:r>
      <w:r w:rsidRPr="005104EE">
        <w:t xml:space="preserve">(Transiciones): </w:t>
      </w:r>
      <w:r w:rsidR="001560CD" w:rsidRPr="005104EE">
        <w:t>Las transiciones definen el camino entre dos estados de control de IF</w:t>
      </w:r>
      <w:r w:rsidR="00831630">
        <w:t>;</w:t>
      </w:r>
      <w:r w:rsidR="001560CD" w:rsidRPr="005104EE">
        <w:t xml:space="preserve"> pueden ser de tres tipos: </w:t>
      </w:r>
      <w:proofErr w:type="spellStart"/>
      <w:r w:rsidR="001560CD" w:rsidRPr="005104EE">
        <w:rPr>
          <w:b/>
        </w:rPr>
        <w:t>eager</w:t>
      </w:r>
      <w:proofErr w:type="spellEnd"/>
      <w:r w:rsidR="001560CD" w:rsidRPr="005104EE">
        <w:rPr>
          <w:b/>
        </w:rPr>
        <w:t xml:space="preserve"> </w:t>
      </w:r>
      <w:r w:rsidR="001560CD" w:rsidRPr="005104EE">
        <w:t xml:space="preserve">(impaciente) aquí las transiciones tienen absoluta </w:t>
      </w:r>
      <w:r w:rsidR="00831630" w:rsidRPr="005104EE">
        <w:t>prioridad</w:t>
      </w:r>
      <w:r w:rsidR="001560CD" w:rsidRPr="005104EE">
        <w:t xml:space="preserve"> sobre el progreso del tiempo</w:t>
      </w:r>
      <w:r w:rsidR="001560CD" w:rsidRPr="005104EE">
        <w:rPr>
          <w:b/>
        </w:rPr>
        <w:t xml:space="preserve">, </w:t>
      </w:r>
      <w:proofErr w:type="spellStart"/>
      <w:r w:rsidR="001560CD" w:rsidRPr="005104EE">
        <w:rPr>
          <w:b/>
        </w:rPr>
        <w:t>delayable</w:t>
      </w:r>
      <w:proofErr w:type="spellEnd"/>
      <w:r w:rsidR="001560CD" w:rsidRPr="005104EE">
        <w:rPr>
          <w:b/>
        </w:rPr>
        <w:t xml:space="preserve"> </w:t>
      </w:r>
      <w:r w:rsidR="001560CD" w:rsidRPr="005104EE">
        <w:t>(</w:t>
      </w:r>
      <w:proofErr w:type="spellStart"/>
      <w:r w:rsidR="001560CD" w:rsidRPr="005104EE">
        <w:t>retardable</w:t>
      </w:r>
      <w:proofErr w:type="spellEnd"/>
      <w:r w:rsidR="001560CD" w:rsidRPr="005104EE">
        <w:t>) pueden permitir el progreso de tiempo mientras está habilitada esta transición</w:t>
      </w:r>
      <w:r w:rsidR="001560CD" w:rsidRPr="005104EE">
        <w:rPr>
          <w:b/>
        </w:rPr>
        <w:t xml:space="preserve">, </w:t>
      </w:r>
      <w:proofErr w:type="spellStart"/>
      <w:r w:rsidR="001560CD" w:rsidRPr="005104EE">
        <w:rPr>
          <w:b/>
        </w:rPr>
        <w:t>lazy</w:t>
      </w:r>
      <w:proofErr w:type="spellEnd"/>
      <w:r w:rsidR="001560CD" w:rsidRPr="005104EE">
        <w:rPr>
          <w:b/>
        </w:rPr>
        <w:t xml:space="preserve"> </w:t>
      </w:r>
      <w:r w:rsidR="001560CD" w:rsidRPr="005104EE">
        <w:t>(perezoso) no evita el progreso del tiempo.</w:t>
      </w:r>
    </w:p>
    <w:p w:rsidR="00DE2AFC" w:rsidRPr="005104EE" w:rsidRDefault="00DE2AFC" w:rsidP="00070C7C">
      <w:pPr>
        <w:pStyle w:val="Prrafodelista"/>
        <w:numPr>
          <w:ilvl w:val="0"/>
          <w:numId w:val="22"/>
        </w:numPr>
        <w:jc w:val="both"/>
      </w:pPr>
      <w:proofErr w:type="spellStart"/>
      <w:r w:rsidRPr="005104EE">
        <w:rPr>
          <w:b/>
        </w:rPr>
        <w:lastRenderedPageBreak/>
        <w:t>Observers</w:t>
      </w:r>
      <w:proofErr w:type="spellEnd"/>
      <w:r w:rsidRPr="005104EE">
        <w:rPr>
          <w:b/>
        </w:rPr>
        <w:t xml:space="preserve"> </w:t>
      </w:r>
      <w:r w:rsidRPr="005104EE">
        <w:t>(Observadores): Los observadores permiten definir la propiedad deseada a verificar. En IF podemos definir tres tipos de observadores los cuales son</w:t>
      </w:r>
      <w:r w:rsidR="00A728A0" w:rsidRPr="005104EE">
        <w:t xml:space="preserve"> (Bozga2004)</w:t>
      </w:r>
      <w:r w:rsidRPr="005104EE">
        <w:t>:</w:t>
      </w:r>
    </w:p>
    <w:p w:rsidR="00A728A0" w:rsidRPr="005104EE" w:rsidRDefault="00DE2AFC" w:rsidP="00070C7C">
      <w:pPr>
        <w:pStyle w:val="Prrafodelista"/>
        <w:numPr>
          <w:ilvl w:val="1"/>
          <w:numId w:val="22"/>
        </w:numPr>
        <w:jc w:val="both"/>
      </w:pPr>
      <w:proofErr w:type="spellStart"/>
      <w:r w:rsidRPr="005104EE">
        <w:rPr>
          <w:b/>
        </w:rPr>
        <w:t>Pure</w:t>
      </w:r>
      <w:proofErr w:type="spellEnd"/>
      <w:r w:rsidRPr="005104EE">
        <w:rPr>
          <w:b/>
        </w:rPr>
        <w:t xml:space="preserve"> </w:t>
      </w:r>
      <w:r w:rsidRPr="005104EE">
        <w:t xml:space="preserve">(Puro): </w:t>
      </w:r>
      <w:r w:rsidR="00A728A0" w:rsidRPr="005104EE">
        <w:t>Expresan los requerimientos para ser verificados en el sistema.</w:t>
      </w:r>
    </w:p>
    <w:p w:rsidR="00F82B16" w:rsidRPr="005104EE" w:rsidRDefault="00A728A0" w:rsidP="00070C7C">
      <w:pPr>
        <w:pStyle w:val="Prrafodelista"/>
        <w:numPr>
          <w:ilvl w:val="1"/>
          <w:numId w:val="22"/>
        </w:numPr>
        <w:jc w:val="both"/>
      </w:pPr>
      <w:proofErr w:type="spellStart"/>
      <w:r w:rsidRPr="005104EE">
        <w:rPr>
          <w:b/>
        </w:rPr>
        <w:t>Cut</w:t>
      </w:r>
      <w:proofErr w:type="spellEnd"/>
      <w:r w:rsidRPr="005104EE">
        <w:rPr>
          <w:b/>
        </w:rPr>
        <w:t xml:space="preserve"> </w:t>
      </w:r>
      <w:r w:rsidRPr="005104EE">
        <w:t>(</w:t>
      </w:r>
      <w:r w:rsidR="00831630">
        <w:t>Poda</w:t>
      </w:r>
      <w:r w:rsidRPr="005104EE">
        <w:t xml:space="preserve">): Adicionalmente al observador </w:t>
      </w:r>
      <w:proofErr w:type="spellStart"/>
      <w:r w:rsidRPr="005104EE">
        <w:t>pure</w:t>
      </w:r>
      <w:proofErr w:type="spellEnd"/>
      <w:r w:rsidRPr="005104EE">
        <w:t>, este permite guiar la simulación hacia un determinado camino de ejecución, ayudando a restringir el comportamiento del ambiente.</w:t>
      </w:r>
    </w:p>
    <w:p w:rsidR="00A728A0" w:rsidRPr="005104EE" w:rsidRDefault="00A728A0" w:rsidP="00070C7C">
      <w:pPr>
        <w:pStyle w:val="Prrafodelista"/>
        <w:numPr>
          <w:ilvl w:val="1"/>
          <w:numId w:val="22"/>
        </w:numPr>
        <w:jc w:val="both"/>
      </w:pPr>
      <w:proofErr w:type="spellStart"/>
      <w:r w:rsidRPr="005104EE">
        <w:rPr>
          <w:b/>
        </w:rPr>
        <w:t>Intrusive</w:t>
      </w:r>
      <w:proofErr w:type="spellEnd"/>
      <w:r w:rsidRPr="005104EE">
        <w:rPr>
          <w:b/>
        </w:rPr>
        <w:t xml:space="preserve"> </w:t>
      </w:r>
      <w:r w:rsidRPr="005104EE">
        <w:t xml:space="preserve">(intrusivo): </w:t>
      </w:r>
      <w:r w:rsidR="00610CCC" w:rsidRPr="005104EE">
        <w:t>Este observador es el más completo de todos, dado que permite manipular el sistema enviando señales y cambiando variables.</w:t>
      </w:r>
    </w:p>
    <w:p w:rsidR="00175A3D" w:rsidRPr="005104EE" w:rsidRDefault="00175A3D" w:rsidP="00070C7C">
      <w:pPr>
        <w:pStyle w:val="Ttulo3"/>
        <w:jc w:val="both"/>
      </w:pPr>
      <w:bookmarkStart w:id="43" w:name="_Toc390936056"/>
      <w:r w:rsidRPr="005104EE">
        <w:t>Trabajos Relacionados</w:t>
      </w:r>
      <w:bookmarkEnd w:id="43"/>
    </w:p>
    <w:p w:rsidR="007B20E2" w:rsidRPr="005104EE" w:rsidRDefault="007B20E2" w:rsidP="00070C7C">
      <w:pPr>
        <w:jc w:val="both"/>
      </w:pPr>
    </w:p>
    <w:p w:rsidR="003A284A" w:rsidRDefault="00B63F22" w:rsidP="00070C7C">
      <w:pPr>
        <w:jc w:val="both"/>
        <w:rPr>
          <w:ins w:id="44" w:author="Usuario de Windows" w:date="2014-07-03T23:17:00Z"/>
        </w:rPr>
      </w:pPr>
      <w:r w:rsidRPr="005104EE">
        <w:t>La técnica del Model Checking ha sido usada desde comienzo</w:t>
      </w:r>
      <w:r w:rsidR="00831630">
        <w:t>s de los años 90</w:t>
      </w:r>
      <w:r w:rsidRPr="005104EE">
        <w:t xml:space="preserve"> para la verificación de propiedades en Hardware</w:t>
      </w:r>
      <w:r w:rsidR="00103F25">
        <w:t>.</w:t>
      </w:r>
      <w:r w:rsidRPr="005104EE">
        <w:t xml:space="preserve"> </w:t>
      </w:r>
      <w:r w:rsidR="00103F25">
        <w:t>A</w:t>
      </w:r>
      <w:r w:rsidRPr="005104EE">
        <w:t>lgunos de los casos más notables en este proceso han sido los siguientes proyectos</w:t>
      </w:r>
      <w:ins w:id="45" w:author="Usuario de Windows" w:date="2014-07-03T22:10:00Z">
        <w:r w:rsidR="009A19EF">
          <w:t xml:space="preserve"> que se puede encontrar en</w:t>
        </w:r>
      </w:ins>
      <w:r w:rsidRPr="005104EE">
        <w:t xml:space="preserve"> (Clarke1996, Woodcock2009)</w:t>
      </w:r>
      <w:ins w:id="46" w:author="Usuario de Windows" w:date="2014-07-03T20:54:00Z">
        <w:r w:rsidR="009C61FB">
          <w:t xml:space="preserve">. </w:t>
        </w:r>
      </w:ins>
      <w:del w:id="47" w:author="Usuario de Windows" w:date="2014-07-03T20:54:00Z">
        <w:r w:rsidRPr="005104EE" w:rsidDel="009C61FB">
          <w:delText>:</w:delText>
        </w:r>
      </w:del>
      <w:r w:rsidRPr="005104EE">
        <w:t xml:space="preserve"> </w:t>
      </w:r>
      <w:ins w:id="48" w:author="Usuario de Windows" w:date="2014-07-03T20:55:00Z">
        <w:r w:rsidR="009C61FB">
          <w:t xml:space="preserve">En (Clarke1996) </w:t>
        </w:r>
        <w:r w:rsidR="001719EC">
          <w:t xml:space="preserve">mencionan el proyecto </w:t>
        </w:r>
      </w:ins>
      <w:r w:rsidRPr="005104EE">
        <w:rPr>
          <w:i/>
        </w:rPr>
        <w:t xml:space="preserve">IEEE </w:t>
      </w:r>
      <w:proofErr w:type="spellStart"/>
      <w:r w:rsidRPr="005104EE">
        <w:rPr>
          <w:i/>
        </w:rPr>
        <w:t>Futurebus</w:t>
      </w:r>
      <w:proofErr w:type="spellEnd"/>
      <w:r w:rsidRPr="005104EE">
        <w:rPr>
          <w:i/>
        </w:rPr>
        <w:t>+</w:t>
      </w:r>
      <w:ins w:id="49" w:author="Usuario de Windows" w:date="2014-07-03T20:55:00Z">
        <w:r w:rsidR="001719EC">
          <w:rPr>
            <w:i/>
          </w:rPr>
          <w:t xml:space="preserve"> </w:t>
        </w:r>
        <w:r w:rsidR="001719EC">
          <w:t>como caso de estudio para mostrar las ventajas de la t</w:t>
        </w:r>
      </w:ins>
      <w:ins w:id="50" w:author="Usuario de Windows" w:date="2014-07-03T20:56:00Z">
        <w:r w:rsidR="001719EC">
          <w:t>écnica del Model Checkin</w:t>
        </w:r>
      </w:ins>
      <w:ins w:id="51" w:author="Usuario de Windows" w:date="2014-07-03T20:57:00Z">
        <w:r w:rsidR="001719EC">
          <w:t>g</w:t>
        </w:r>
      </w:ins>
      <w:ins w:id="52" w:author="Usuario de Windows" w:date="2014-07-03T21:01:00Z">
        <w:r w:rsidR="001719EC">
          <w:t>, usando una herramienta de verificación automática por primera vez</w:t>
        </w:r>
      </w:ins>
      <w:ins w:id="53" w:author="Usuario de Windows" w:date="2014-07-03T20:57:00Z">
        <w:r w:rsidR="001719EC">
          <w:t>. Este proyecto consistía en v</w:t>
        </w:r>
      </w:ins>
      <w:ins w:id="54" w:author="Usuario de Windows" w:date="2014-07-03T20:58:00Z">
        <w:r w:rsidR="001719EC">
          <w:t>e</w:t>
        </w:r>
      </w:ins>
      <w:ins w:id="55" w:author="Usuario de Windows" w:date="2014-07-03T20:57:00Z">
        <w:r w:rsidR="001719EC">
          <w:t>rificar</w:t>
        </w:r>
      </w:ins>
      <w:ins w:id="56" w:author="Usuario de Windows" w:date="2014-07-03T20:58:00Z">
        <w:r w:rsidR="001719EC">
          <w:t xml:space="preserve"> la coherencia </w:t>
        </w:r>
      </w:ins>
      <w:ins w:id="57" w:author="Usuario de Windows" w:date="2014-07-03T21:01:00Z">
        <w:r w:rsidR="001719EC">
          <w:t>de la cache descrita</w:t>
        </w:r>
      </w:ins>
      <w:ins w:id="58" w:author="Usuario de Windows" w:date="2014-07-03T20:59:00Z">
        <w:r w:rsidR="001719EC">
          <w:t xml:space="preserve"> en el estándar 896.1-1991 de la IEEE </w:t>
        </w:r>
        <w:proofErr w:type="spellStart"/>
        <w:r w:rsidR="001719EC">
          <w:t>Futurebus</w:t>
        </w:r>
        <w:proofErr w:type="spellEnd"/>
        <w:r w:rsidR="001719EC">
          <w:t>+</w:t>
        </w:r>
      </w:ins>
      <w:ins w:id="59" w:author="Usuario de Windows" w:date="2014-07-03T21:00:00Z">
        <w:r w:rsidR="001719EC">
          <w:t>. Este proyecto fue realizado por</w:t>
        </w:r>
      </w:ins>
      <w:del w:id="60" w:author="Usuario de Windows" w:date="2014-07-03T20:57:00Z">
        <w:r w:rsidRPr="005104EE" w:rsidDel="001719EC">
          <w:rPr>
            <w:i/>
          </w:rPr>
          <w:delText>,</w:delText>
        </w:r>
      </w:del>
      <w:r w:rsidRPr="005104EE">
        <w:t xml:space="preserve"> C</w:t>
      </w:r>
      <w:bookmarkStart w:id="61" w:name="_GoBack"/>
      <w:bookmarkEnd w:id="61"/>
      <w:r w:rsidRPr="005104EE">
        <w:t>larke</w:t>
      </w:r>
      <w:r w:rsidR="00103F25">
        <w:t xml:space="preserve"> y sus estudiantes de la U</w:t>
      </w:r>
      <w:r w:rsidRPr="005104EE">
        <w:t xml:space="preserve">niversidad de Carnegie </w:t>
      </w:r>
      <w:proofErr w:type="spellStart"/>
      <w:r w:rsidRPr="005104EE">
        <w:t>Mellon</w:t>
      </w:r>
      <w:proofErr w:type="spellEnd"/>
      <w:ins w:id="62" w:author="Usuario de Windows" w:date="2014-07-03T21:00:00Z">
        <w:r w:rsidR="001719EC">
          <w:t xml:space="preserve">. </w:t>
        </w:r>
      </w:ins>
      <w:r w:rsidRPr="005104EE">
        <w:t xml:space="preserve"> </w:t>
      </w:r>
      <w:del w:id="63" w:author="Usuario de Windows" w:date="2014-07-03T21:00:00Z">
        <w:r w:rsidRPr="005104EE" w:rsidDel="001719EC">
          <w:delText xml:space="preserve">verificaron  el protocolo de coherencia </w:delText>
        </w:r>
        <w:r w:rsidR="00103F25" w:rsidDel="001719EC">
          <w:delText>de la caché de dicho proyecto;</w:delText>
        </w:r>
      </w:del>
      <w:del w:id="64" w:author="Usuario de Windows" w:date="2014-07-03T21:26:00Z">
        <w:r w:rsidR="00103F25" w:rsidDel="002D29AA">
          <w:delText xml:space="preserve"> </w:delText>
        </w:r>
      </w:del>
      <w:del w:id="65" w:author="Usuario de Windows" w:date="2014-07-03T21:02:00Z">
        <w:r w:rsidR="00103F25" w:rsidDel="001719EC">
          <w:delText>e</w:delText>
        </w:r>
      </w:del>
      <w:del w:id="66" w:author="Usuario de Windows" w:date="2014-07-03T21:26:00Z">
        <w:r w:rsidRPr="005104EE" w:rsidDel="002D29AA">
          <w:delText>n 1994 Bosscher, Polak y Vaandrager escribieron el mejor paper donde probaban manualmente la correctitud de un protocolo de control usado en com</w:delText>
        </w:r>
        <w:r w:rsidR="00103F25" w:rsidDel="002D29AA">
          <w:delText>ponentes de estéreos de Philips. D</w:delText>
        </w:r>
        <w:r w:rsidRPr="005104EE" w:rsidDel="002D29AA">
          <w:delText>os años después surgieron técnicas totalmente automatizadas lo que marcaba que los métodos formales tuvieran más acogida en las industrias. Actualmente científicos de la computación y matemáticas buscan mejorar las técnicas de verificación formal de sistemas como por ejemplo el Model Checking (Gaudel1996)</w:delText>
        </w:r>
      </w:del>
      <w:r w:rsidRPr="005104EE">
        <w:t>.</w:t>
      </w:r>
      <w:ins w:id="67" w:author="Usuario de Windows" w:date="2014-07-03T21:26:00Z">
        <w:r w:rsidR="002D29AA">
          <w:t xml:space="preserve"> En (Clarke1996) se pueden encontrar diferentes proyectos tanto en Hardware como en Software donde se usan los m</w:t>
        </w:r>
      </w:ins>
      <w:ins w:id="68" w:author="Usuario de Windows" w:date="2014-07-03T21:27:00Z">
        <w:r w:rsidR="002D29AA">
          <w:t xml:space="preserve">étodos formales para garantizar que el sistema cumpla con propiedades críticas, se puede encontrar además que el proyecto llamado </w:t>
        </w:r>
        <w:proofErr w:type="spellStart"/>
        <w:r w:rsidR="002D29AA">
          <w:t>NewCore</w:t>
        </w:r>
        <w:proofErr w:type="spellEnd"/>
        <w:r w:rsidR="002D29AA">
          <w:t xml:space="preserve"> fue el primero en ser verificado formalmente en su totalidad</w:t>
        </w:r>
      </w:ins>
      <w:ins w:id="69" w:author="Usuario de Windows" w:date="2014-07-03T21:29:00Z">
        <w:r w:rsidR="002D29AA">
          <w:t xml:space="preserve">, </w:t>
        </w:r>
      </w:ins>
      <w:ins w:id="70" w:author="Usuario de Windows" w:date="2014-07-03T21:30:00Z">
        <w:r w:rsidR="002D29AA">
          <w:t xml:space="preserve">éste se describía en 7.500 líneas de código en SDL, excluyendo comentarios, </w:t>
        </w:r>
      </w:ins>
      <w:ins w:id="71" w:author="Usuario de Windows" w:date="2014-07-03T21:31:00Z">
        <w:r w:rsidR="002D29AA">
          <w:t>que fueron verificados, hallando 112 errores que fueron corregidos.</w:t>
        </w:r>
      </w:ins>
    </w:p>
    <w:p w:rsidR="003A284A" w:rsidRDefault="00B63F22" w:rsidP="00070C7C">
      <w:pPr>
        <w:jc w:val="both"/>
        <w:rPr>
          <w:ins w:id="72" w:author="Usuario de Windows" w:date="2014-07-03T23:17:00Z"/>
        </w:rPr>
      </w:pPr>
      <w:r w:rsidRPr="005104EE">
        <w:t xml:space="preserve"> Compañías como Intel mencionan que el uso de los métodos formales para la verificación de hardware ha sido útil para garantizar sistemas confiables y de alta calidad, además de permitir mejorar los procesos de desarrollo en sus primeras etapas</w:t>
      </w:r>
      <w:r w:rsidR="00F51161">
        <w:t xml:space="preserve"> del sistema</w:t>
      </w:r>
      <w:r w:rsidRPr="005104EE">
        <w:t xml:space="preserve"> (Fix2008). </w:t>
      </w:r>
    </w:p>
    <w:p w:rsidR="00B63F22" w:rsidRPr="005104EE" w:rsidRDefault="009A19EF" w:rsidP="00070C7C">
      <w:pPr>
        <w:jc w:val="both"/>
      </w:pPr>
      <w:ins w:id="73" w:author="Usuario de Windows" w:date="2014-07-03T22:10:00Z">
        <w:r>
          <w:t xml:space="preserve">Recientemente </w:t>
        </w:r>
        <w:r w:rsidR="005C32FF">
          <w:t>en (</w:t>
        </w:r>
        <w:r w:rsidR="005C32FF" w:rsidRPr="005104EE">
          <w:t>Woodcock2009</w:t>
        </w:r>
        <w:r w:rsidR="005C32FF">
          <w:t xml:space="preserve">) se puede encontrar un estado del arte </w:t>
        </w:r>
      </w:ins>
      <w:ins w:id="74" w:author="Usuario de Windows" w:date="2014-07-03T22:11:00Z">
        <w:r w:rsidR="005C32FF">
          <w:t xml:space="preserve">actualizado de las experiencias </w:t>
        </w:r>
      </w:ins>
      <w:ins w:id="75" w:author="Usuario de Windows" w:date="2014-07-03T22:12:00Z">
        <w:r w:rsidR="005C32FF">
          <w:t xml:space="preserve">que han obtenido las industrias en el uso de </w:t>
        </w:r>
      </w:ins>
      <w:ins w:id="76" w:author="Usuario de Windows" w:date="2014-07-03T22:13:00Z">
        <w:r w:rsidR="00C909D7">
          <w:t xml:space="preserve">los </w:t>
        </w:r>
      </w:ins>
      <w:ins w:id="77" w:author="Usuario de Windows" w:date="2014-07-03T22:12:00Z">
        <w:r w:rsidR="00C909D7">
          <w:t>métodos formales</w:t>
        </w:r>
      </w:ins>
      <w:ins w:id="78" w:author="Usuario de Windows" w:date="2014-07-03T22:13:00Z">
        <w:r w:rsidR="00C909D7">
          <w:t>. Para la recolecci</w:t>
        </w:r>
      </w:ins>
      <w:ins w:id="79" w:author="Usuario de Windows" w:date="2014-07-03T22:14:00Z">
        <w:r w:rsidR="00C909D7">
          <w:t>ón de información se hizo por medio de un cuestionario enviado a las personas que han estado involucrados en el uso de los m</w:t>
        </w:r>
      </w:ins>
      <w:ins w:id="80" w:author="Usuario de Windows" w:date="2014-07-03T22:15:00Z">
        <w:r w:rsidR="00C909D7">
          <w:t>étodos formales en la construcción de sistemas. La recopilación de información se dio entre Noviembre</w:t>
        </w:r>
        <w:r w:rsidR="00A456A7">
          <w:t xml:space="preserve"> del 2007 a Diciembre del 2008</w:t>
        </w:r>
      </w:ins>
      <w:ins w:id="81" w:author="Usuario de Windows" w:date="2014-07-03T22:17:00Z">
        <w:r w:rsidR="00A456A7">
          <w:t>; a través de esta encuesta se puede apreciar que la aplicabilidad de los métodos formales no solo es en el campo de la ingeniería, sino tambi</w:t>
        </w:r>
      </w:ins>
      <w:ins w:id="82" w:author="Usuario de Windows" w:date="2014-07-03T22:18:00Z">
        <w:r w:rsidR="00A456A7">
          <w:t xml:space="preserve">én, en las finanzas, Salud, Defensa, entre otros. </w:t>
        </w:r>
      </w:ins>
      <w:ins w:id="83" w:author="Usuario de Windows" w:date="2014-07-03T22:12:00Z">
        <w:r w:rsidR="005C32FF">
          <w:t xml:space="preserve"> </w:t>
        </w:r>
      </w:ins>
    </w:p>
    <w:p w:rsidR="00B63F22" w:rsidRPr="005104EE" w:rsidRDefault="004263E7" w:rsidP="00070C7C">
      <w:pPr>
        <w:jc w:val="both"/>
      </w:pPr>
      <w:r w:rsidRPr="005104EE">
        <w:t xml:space="preserve">Los grupos de investigación de </w:t>
      </w:r>
      <w:r w:rsidR="00B63F22" w:rsidRPr="005104EE">
        <w:t>V</w:t>
      </w:r>
      <w:r w:rsidR="00B262A5">
        <w:t>ERIMAG</w:t>
      </w:r>
      <w:r w:rsidRPr="005104EE">
        <w:t xml:space="preserve">, que es un centro de investigación líder en sistemas embebidos, </w:t>
      </w:r>
      <w:r w:rsidR="00B63F22" w:rsidRPr="005104EE">
        <w:t>ha</w:t>
      </w:r>
      <w:r w:rsidRPr="005104EE">
        <w:t>n</w:t>
      </w:r>
      <w:r w:rsidR="00B63F22" w:rsidRPr="005104EE">
        <w:t xml:space="preserve"> propuesto un lenguaje intermedio para tra</w:t>
      </w:r>
      <w:del w:id="84" w:author="Usuario de Windows" w:date="2014-07-03T20:45:00Z">
        <w:r w:rsidR="00B63F22" w:rsidRPr="005104EE" w:rsidDel="009C61FB">
          <w:delText>s</w:delText>
        </w:r>
      </w:del>
      <w:ins w:id="85" w:author="Usuario de Windows" w:date="2014-07-03T19:40:00Z">
        <w:r w:rsidR="0052072F">
          <w:t>ducir</w:t>
        </w:r>
      </w:ins>
      <w:del w:id="86" w:author="Usuario de Windows" w:date="2014-07-03T19:40:00Z">
        <w:r w:rsidR="00B63F22" w:rsidRPr="005104EE" w:rsidDel="0052072F">
          <w:delText>ladar</w:delText>
        </w:r>
      </w:del>
      <w:r w:rsidR="00B63F22" w:rsidRPr="005104EE">
        <w:t xml:space="preserve"> modelos escritos en </w:t>
      </w:r>
      <w:r w:rsidR="00B63F22" w:rsidRPr="005104EE">
        <w:lastRenderedPageBreak/>
        <w:t>SDL y UML para verificar los mismos usando la técnica de Model Checking. En la literatura encontram</w:t>
      </w:r>
      <w:r w:rsidR="00FA6877" w:rsidRPr="005104EE">
        <w:t xml:space="preserve">os distintos trabajos de grados (BravoParra2006, Perez2006) </w:t>
      </w:r>
      <w:r w:rsidR="00B63F22" w:rsidRPr="005104EE">
        <w:t>que han probado la herramienta de IFx para verificar que algunas propiedades se mantienen en el modelo</w:t>
      </w:r>
      <w:r w:rsidR="008B55A9">
        <w:t>. En (</w:t>
      </w:r>
      <w:r w:rsidR="008B55A9" w:rsidRPr="005104EE">
        <w:t>BravoParra2006</w:t>
      </w:r>
      <w:r w:rsidR="008B55A9">
        <w:t xml:space="preserve">) </w:t>
      </w:r>
      <w:r w:rsidR="00B63F22" w:rsidRPr="005104EE">
        <w:t>usaron IFx sobre un sistema de telefonía móvil, como caso de estudio, donde se verificaron algunas propiedades como: La consistencia del tipo de llamada que asigna el sistema con el tipo de llamada que obt</w:t>
      </w:r>
      <w:r w:rsidR="008B55A9">
        <w:t>enga el usuario</w:t>
      </w:r>
      <w:r w:rsidR="00B63F22" w:rsidRPr="005104EE">
        <w:t>.</w:t>
      </w:r>
      <w:r w:rsidR="008B55A9">
        <w:t xml:space="preserve"> En (</w:t>
      </w:r>
      <w:r w:rsidR="008B55A9" w:rsidRPr="005104EE">
        <w:t>Perez2006</w:t>
      </w:r>
      <w:r w:rsidR="008B55A9">
        <w:t xml:space="preserve">) </w:t>
      </w:r>
      <w:r w:rsidR="0059066A">
        <w:t>hacen uso de la herramienta IFx para verificar un controlador de semáforos</w:t>
      </w:r>
      <w:r w:rsidR="006F5EA0">
        <w:t xml:space="preserve"> que está descrito en UML</w:t>
      </w:r>
      <w:r w:rsidR="0059066A">
        <w:t>, la propiedad que desean probar es: “</w:t>
      </w:r>
      <w:r w:rsidR="0059066A" w:rsidRPr="0059066A">
        <w:t>Se busca sí en un momento dado dos semáforos están en verde</w:t>
      </w:r>
      <w:r w:rsidR="0059066A">
        <w:t xml:space="preserve"> </w:t>
      </w:r>
      <w:proofErr w:type="spellStart"/>
      <w:r w:rsidR="0059066A">
        <w:t>ó</w:t>
      </w:r>
      <w:proofErr w:type="spellEnd"/>
      <w:r w:rsidR="0059066A">
        <w:t xml:space="preserve"> uno en verde y otro en ámbar”, lo anterior representa un</w:t>
      </w:r>
      <w:del w:id="87" w:author="Usuario de Windows" w:date="2014-07-03T19:41:00Z">
        <w:r w:rsidR="006F5EA0" w:rsidDel="0052072F">
          <w:delText>a</w:delText>
        </w:r>
      </w:del>
      <w:r w:rsidR="006F5EA0">
        <w:t xml:space="preserve"> </w:t>
      </w:r>
      <w:del w:id="88" w:author="Usuario de Windows" w:date="2014-07-03T19:41:00Z">
        <w:r w:rsidR="006F5EA0" w:rsidDel="0052072F">
          <w:delText>situación</w:delText>
        </w:r>
      </w:del>
      <w:ins w:id="89" w:author="Usuario de Windows" w:date="2014-07-03T19:41:00Z">
        <w:r w:rsidR="0052072F">
          <w:t xml:space="preserve"> estado no deseado del</w:t>
        </w:r>
      </w:ins>
      <w:del w:id="90" w:author="Usuario de Windows" w:date="2014-07-03T19:41:00Z">
        <w:r w:rsidR="006F5EA0" w:rsidDel="0052072F">
          <w:delText xml:space="preserve"> que el</w:delText>
        </w:r>
      </w:del>
      <w:r w:rsidR="006F5EA0">
        <w:t xml:space="preserve"> sistema </w:t>
      </w:r>
      <w:del w:id="91" w:author="Usuario de Windows" w:date="2014-07-03T19:41:00Z">
        <w:r w:rsidR="006F5EA0" w:rsidDel="0052072F">
          <w:delText>no debería de tener nunca</w:delText>
        </w:r>
      </w:del>
      <w:r w:rsidR="0059066A">
        <w:t>, lo que se concluye es que a tra</w:t>
      </w:r>
      <w:r w:rsidR="006F5EA0">
        <w:t>vés de la herramienta IFx se pu</w:t>
      </w:r>
      <w:r w:rsidR="0059066A">
        <w:t>d</w:t>
      </w:r>
      <w:r w:rsidR="006F5EA0">
        <w:t>o</w:t>
      </w:r>
      <w:r w:rsidR="0059066A">
        <w:t xml:space="preserve"> determinar la falla del modelo.</w:t>
      </w:r>
    </w:p>
    <w:p w:rsidR="00BB01FC" w:rsidRDefault="005B5285" w:rsidP="00070C7C">
      <w:pPr>
        <w:jc w:val="both"/>
      </w:pPr>
      <w:r w:rsidRPr="005104EE">
        <w:t xml:space="preserve">En (BostjanVlaovic2005) hacen uso de los métodos formales para verificar propiedades en un caso de estudio referente a redes de comunicación. El modelado </w:t>
      </w:r>
      <w:r w:rsidR="00FA6877" w:rsidRPr="005104EE">
        <w:t>del si</w:t>
      </w:r>
      <w:r w:rsidR="00B262A5">
        <w:t>stema se hizo por medio de SDL y la verificación formal fue a través de la técnica de Model Checking,</w:t>
      </w:r>
      <w:ins w:id="92" w:author="Usuario de Windows" w:date="2014-07-03T19:42:00Z">
        <w:r w:rsidR="003A284A">
          <w:t xml:space="preserve"> se tradujo el modelo </w:t>
        </w:r>
      </w:ins>
      <w:ins w:id="93" w:author="Usuario de Windows" w:date="2014-07-03T23:19:00Z">
        <w:r w:rsidR="003A284A">
          <w:t>de</w:t>
        </w:r>
      </w:ins>
      <w:ins w:id="94" w:author="Usuario de Windows" w:date="2014-07-03T19:42:00Z">
        <w:r w:rsidR="0052072F">
          <w:t xml:space="preserve"> SDL a IF por medio de la herramienta SDL2IF, con el fin de obtener un sistema en un lenguaje que se le puede aplicar alg</w:t>
        </w:r>
      </w:ins>
      <w:ins w:id="95" w:author="Usuario de Windows" w:date="2014-07-03T19:43:00Z">
        <w:r w:rsidR="0052072F">
          <w:t xml:space="preserve">ún </w:t>
        </w:r>
        <w:proofErr w:type="spellStart"/>
        <w:r w:rsidR="0052072F">
          <w:t>model</w:t>
        </w:r>
        <w:proofErr w:type="spellEnd"/>
        <w:r w:rsidR="0052072F">
          <w:t xml:space="preserve"> </w:t>
        </w:r>
        <w:proofErr w:type="spellStart"/>
        <w:r w:rsidR="0052072F">
          <w:t>checker</w:t>
        </w:r>
        <w:proofErr w:type="spellEnd"/>
        <w:r w:rsidR="0052072F">
          <w:t>.</w:t>
        </w:r>
      </w:ins>
      <w:r w:rsidR="00B262A5">
        <w:t xml:space="preserve"> </w:t>
      </w:r>
      <w:del w:id="96" w:author="Usuario de Windows" w:date="2014-07-03T19:43:00Z">
        <w:r w:rsidR="00B262A5" w:rsidDel="0052072F">
          <w:delText>para poder usar un Model Checker se hace uso de la herramienta SDL2IF proporcionada por IFx.</w:delText>
        </w:r>
        <w:r w:rsidR="00F51161" w:rsidDel="0052072F">
          <w:delText xml:space="preserve"> </w:delText>
        </w:r>
      </w:del>
    </w:p>
    <w:p w:rsidR="00557766" w:rsidRDefault="00B262A5" w:rsidP="00070C7C">
      <w:pPr>
        <w:jc w:val="both"/>
      </w:pPr>
      <w:r>
        <w:t>En (</w:t>
      </w:r>
      <w:r w:rsidR="00F51161" w:rsidRPr="00F51161">
        <w:t>Jia2001</w:t>
      </w:r>
      <w:r>
        <w:t xml:space="preserve">) plantean y desarrollan un experimento para la verificación de la capa de control dinámica del protocolo MASCARA </w:t>
      </w:r>
      <w:r w:rsidRPr="00B262A5">
        <w:t xml:space="preserve">(Mobile Access </w:t>
      </w:r>
      <w:proofErr w:type="spellStart"/>
      <w:r w:rsidRPr="00B262A5">
        <w:t>Scheme</w:t>
      </w:r>
      <w:proofErr w:type="spellEnd"/>
      <w:r w:rsidRPr="00B262A5">
        <w:t xml:space="preserve"> </w:t>
      </w:r>
      <w:proofErr w:type="spellStart"/>
      <w:r w:rsidRPr="00B262A5">
        <w:t>based</w:t>
      </w:r>
      <w:proofErr w:type="spellEnd"/>
      <w:r w:rsidRPr="00B262A5">
        <w:t xml:space="preserve"> </w:t>
      </w:r>
      <w:proofErr w:type="spellStart"/>
      <w:r w:rsidRPr="00B262A5">
        <w:t>on</w:t>
      </w:r>
      <w:proofErr w:type="spellEnd"/>
      <w:r w:rsidRPr="00B262A5">
        <w:t xml:space="preserve"> </w:t>
      </w:r>
      <w:proofErr w:type="spellStart"/>
      <w:r w:rsidRPr="00B262A5">
        <w:t>Contention</w:t>
      </w:r>
      <w:proofErr w:type="spellEnd"/>
      <w:r w:rsidRPr="00B262A5">
        <w:t xml:space="preserve"> And </w:t>
      </w:r>
      <w:proofErr w:type="spellStart"/>
      <w:r w:rsidRPr="00B262A5">
        <w:t>Reservation</w:t>
      </w:r>
      <w:proofErr w:type="spellEnd"/>
      <w:r w:rsidRPr="00B262A5">
        <w:t xml:space="preserve"> for ATM)</w:t>
      </w:r>
      <w:r>
        <w:t xml:space="preserve">. Hacen uso de diferentes </w:t>
      </w:r>
      <w:r w:rsidR="00557766">
        <w:t xml:space="preserve">técnicas de reducción del sistema, con el objetivo de optimizar el </w:t>
      </w:r>
      <w:r w:rsidR="00C11F19">
        <w:t xml:space="preserve">modelo y por ende el </w:t>
      </w:r>
      <w:r w:rsidR="00557766">
        <w:t xml:space="preserve">tiempo de respuesta usando la técnica </w:t>
      </w:r>
      <w:ins w:id="97" w:author="Usuario de Windows" w:date="2014-07-03T19:44:00Z">
        <w:r w:rsidR="0052072F">
          <w:t xml:space="preserve"> de </w:t>
        </w:r>
      </w:ins>
      <w:r w:rsidR="00557766">
        <w:t>Model Checking,</w:t>
      </w:r>
      <w:r>
        <w:t xml:space="preserve"> </w:t>
      </w:r>
      <w:r w:rsidR="00557766">
        <w:t>para más información de</w:t>
      </w:r>
      <w:r w:rsidR="00C11F19">
        <w:t xml:space="preserve"> </w:t>
      </w:r>
      <w:r w:rsidR="00557766">
        <w:t>l</w:t>
      </w:r>
      <w:r w:rsidR="00C11F19">
        <w:t>as t</w:t>
      </w:r>
      <w:r w:rsidR="00557766">
        <w:t xml:space="preserve">écnicas </w:t>
      </w:r>
      <w:r w:rsidR="00C11F19">
        <w:t xml:space="preserve">usadas </w:t>
      </w:r>
      <w:r w:rsidR="00557766">
        <w:t>ver (</w:t>
      </w:r>
      <w:r w:rsidR="00557766" w:rsidRPr="00F51161">
        <w:t>Jia2001</w:t>
      </w:r>
      <w:r w:rsidR="00557766">
        <w:t xml:space="preserve">). </w:t>
      </w:r>
      <w:r w:rsidR="00080767">
        <w:t xml:space="preserve">La forma de diseñar las propiedades a verificar fue de manera incremental, donde se empezaba con propiedades sencillas y se terminó verificando </w:t>
      </w:r>
      <w:r w:rsidR="00BB01FC">
        <w:t>la capa de control dinámica del protocolo MASCARA. Para ver los resultados puede referirse a (</w:t>
      </w:r>
      <w:r w:rsidR="00BB01FC" w:rsidRPr="00F51161">
        <w:t>Jia2001</w:t>
      </w:r>
      <w:r w:rsidR="00BB01FC">
        <w:t>).</w:t>
      </w:r>
    </w:p>
    <w:p w:rsidR="00F51161" w:rsidRDefault="0019431E" w:rsidP="00070C7C">
      <w:pPr>
        <w:jc w:val="both"/>
      </w:pPr>
      <w:r w:rsidRPr="00E06428">
        <w:t>En (</w:t>
      </w:r>
      <w:proofErr w:type="spellStart"/>
      <w:r w:rsidR="00F51161" w:rsidRPr="00E06428">
        <w:t>MariusMinea</w:t>
      </w:r>
      <w:proofErr w:type="spellEnd"/>
      <w:r w:rsidRPr="00E06428">
        <w:t>) Se escogió un bloque del  So</w:t>
      </w:r>
      <w:del w:id="98" w:author="Usuario de Windows" w:date="2014-07-03T15:47:00Z">
        <w:r w:rsidRPr="00E06428" w:rsidDel="008B1E4C">
          <w:delText>t</w:delText>
        </w:r>
      </w:del>
      <w:r w:rsidRPr="00E06428">
        <w:t>f</w:t>
      </w:r>
      <w:ins w:id="99" w:author="Usuario de Windows" w:date="2014-07-03T15:47:00Z">
        <w:r w:rsidR="008B1E4C">
          <w:t>t</w:t>
        </w:r>
      </w:ins>
      <w:r w:rsidRPr="00E06428">
        <w:t xml:space="preserve">ware de enrutamiento telefónico desarrollado en </w:t>
      </w:r>
      <w:r w:rsidR="00DD0EC6" w:rsidRPr="00E06428">
        <w:t xml:space="preserve">Alcatel Network </w:t>
      </w:r>
      <w:proofErr w:type="spellStart"/>
      <w:r w:rsidR="00DD0EC6" w:rsidRPr="00E06428">
        <w:t>Systems</w:t>
      </w:r>
      <w:proofErr w:type="spellEnd"/>
      <w:r w:rsidR="00DD0EC6" w:rsidRPr="00E06428">
        <w:t xml:space="preserve"> Romania,</w:t>
      </w:r>
      <w:r w:rsidRPr="00E06428">
        <w:t xml:space="preserve"> para verificar algunas propiedades. Dicho bloque es el encargo de realizar el tipo de dialogo apropiado dep</w:t>
      </w:r>
      <w:r w:rsidR="00DD0EC6" w:rsidRPr="00E06428">
        <w:t>endiendo de los pará</w:t>
      </w:r>
      <w:r w:rsidRPr="00E06428">
        <w:t xml:space="preserve">metros de los mensajes de inicio y subsecuentes. El bloque cuenta con dos interfaces una </w:t>
      </w:r>
      <w:proofErr w:type="spellStart"/>
      <w:r w:rsidRPr="00E06428">
        <w:t>upstream</w:t>
      </w:r>
      <w:proofErr w:type="spellEnd"/>
      <w:r w:rsidRPr="00E06428">
        <w:t xml:space="preserve"> para el que llama y una </w:t>
      </w:r>
      <w:proofErr w:type="spellStart"/>
      <w:r w:rsidRPr="00E06428">
        <w:t>downstream</w:t>
      </w:r>
      <w:proofErr w:type="spellEnd"/>
      <w:r w:rsidRPr="00E06428">
        <w:t xml:space="preserve"> para el servidor.</w:t>
      </w:r>
      <w:r w:rsidR="00F00096">
        <w:t xml:space="preserve"> En este caso de estudio hacen uso de IF como lenguaje intermedio para aplicar la técnica de Model Checking y verificar básicamente cuatro propiedades las cuales son: </w:t>
      </w:r>
      <w:proofErr w:type="spellStart"/>
      <w:r w:rsidR="00F00096">
        <w:t>DeadLocks</w:t>
      </w:r>
      <w:proofErr w:type="spellEnd"/>
      <w:r w:rsidR="00F00096">
        <w:t xml:space="preserve">, </w:t>
      </w:r>
      <w:proofErr w:type="spellStart"/>
      <w:r w:rsidR="00F00096">
        <w:t>Progeso</w:t>
      </w:r>
      <w:proofErr w:type="spellEnd"/>
      <w:r w:rsidR="00F00096">
        <w:t xml:space="preserve">, Abortar y Cierre. </w:t>
      </w:r>
    </w:p>
    <w:p w:rsidR="00175A3D" w:rsidRPr="005104EE" w:rsidRDefault="00CA00A8" w:rsidP="00070C7C">
      <w:pPr>
        <w:jc w:val="both"/>
      </w:pPr>
      <w:r w:rsidRPr="005104EE">
        <w:t>Con respecto a las pruebas funcionales de c</w:t>
      </w:r>
      <w:r w:rsidR="00CC7E75">
        <w:t xml:space="preserve">aja negra usando el lenguaje </w:t>
      </w:r>
      <w:r w:rsidRPr="005104EE">
        <w:t xml:space="preserve">TTCN-3 encontramos </w:t>
      </w:r>
      <w:r w:rsidR="000C30AF" w:rsidRPr="005104EE">
        <w:t>estudios</w:t>
      </w:r>
      <w:r w:rsidRPr="005104EE">
        <w:t xml:space="preserve"> referente a</w:t>
      </w:r>
      <w:r w:rsidR="000C30AF" w:rsidRPr="005104EE">
        <w:t>l</w:t>
      </w:r>
      <w:r w:rsidRPr="005104EE">
        <w:t xml:space="preserve"> diseño de casos de pruebas a partir de modelos expresados por medio de SDL y MSC </w:t>
      </w:r>
      <w:del w:id="100" w:author="Usuario de Windows" w:date="2014-07-03T16:59:00Z">
        <w:r w:rsidRPr="005104EE" w:rsidDel="004B07CA">
          <w:delText>(Ebner, JensGrabowski1999</w:delText>
        </w:r>
      </w:del>
      <w:del w:id="101" w:author="Usuario de Windows" w:date="2014-07-03T15:42:00Z">
        <w:r w:rsidR="00CC7E75" w:rsidDel="00F03293">
          <w:delText>)</w:delText>
        </w:r>
      </w:del>
      <w:ins w:id="102" w:author="Usuario de Windows" w:date="2014-07-03T16:59:00Z">
        <w:r w:rsidR="004B07CA">
          <w:t>.</w:t>
        </w:r>
      </w:ins>
      <w:ins w:id="103" w:author="Usuario de Windows" w:date="2014-07-03T15:42:00Z">
        <w:r w:rsidR="00F03293">
          <w:t xml:space="preserve"> En (</w:t>
        </w:r>
        <w:proofErr w:type="spellStart"/>
        <w:r w:rsidR="00F03293" w:rsidRPr="005104EE">
          <w:t>Ebner</w:t>
        </w:r>
        <w:proofErr w:type="spellEnd"/>
        <w:r w:rsidR="00F03293">
          <w:t>) proponen un</w:t>
        </w:r>
      </w:ins>
      <w:ins w:id="104" w:author="Usuario de Windows" w:date="2014-07-03T15:43:00Z">
        <w:r w:rsidR="0052072F">
          <w:t xml:space="preserve">a traducción de elementos </w:t>
        </w:r>
        <w:r w:rsidR="00F03293">
          <w:t xml:space="preserve">de MSC a lenguaje de pruebas TTCN-3, </w:t>
        </w:r>
      </w:ins>
      <w:ins w:id="105" w:author="Usuario de Windows" w:date="2014-07-03T15:44:00Z">
        <w:r w:rsidR="00F03293">
          <w:t xml:space="preserve">en este </w:t>
        </w:r>
        <w:proofErr w:type="spellStart"/>
        <w:r w:rsidR="00F03293">
          <w:t>paper</w:t>
        </w:r>
        <w:proofErr w:type="spellEnd"/>
        <w:r w:rsidR="00F03293">
          <w:t xml:space="preserve"> definen una nueva semántica de MSC para permitir </w:t>
        </w:r>
      </w:ins>
      <w:ins w:id="106" w:author="Usuario de Windows" w:date="2014-07-03T19:45:00Z">
        <w:r w:rsidR="0052072F">
          <w:t>distintas</w:t>
        </w:r>
      </w:ins>
      <w:ins w:id="107" w:author="Usuario de Windows" w:date="2014-07-03T15:46:00Z">
        <w:r w:rsidR="00F03293">
          <w:t xml:space="preserve"> especificacion</w:t>
        </w:r>
        <w:r w:rsidR="008B1E4C">
          <w:t>es de casos de prueba en TTCN-3</w:t>
        </w:r>
      </w:ins>
      <w:ins w:id="108" w:author="Usuario de Windows" w:date="2014-07-03T15:49:00Z">
        <w:r w:rsidR="008B1E4C">
          <w:t xml:space="preserve"> que pueden ser concurrente o no.</w:t>
        </w:r>
      </w:ins>
      <w:del w:id="109" w:author="Usuario de Windows" w:date="2014-07-03T15:42:00Z">
        <w:r w:rsidRPr="005104EE" w:rsidDel="00F03293">
          <w:delText xml:space="preserve">, </w:delText>
        </w:r>
      </w:del>
      <w:del w:id="110" w:author="Usuario de Windows" w:date="2014-07-03T15:49:00Z">
        <w:r w:rsidRPr="005104EE" w:rsidDel="008B1E4C">
          <w:delText xml:space="preserve">con el fin de obtener componentes de pruebas de forma directa, más rápido y sobretodo </w:delText>
        </w:r>
        <w:r w:rsidR="000C30AF" w:rsidRPr="005104EE" w:rsidDel="008B1E4C">
          <w:delText>más</w:delText>
        </w:r>
        <w:r w:rsidRPr="005104EE" w:rsidDel="008B1E4C">
          <w:delText xml:space="preserve"> en</w:delText>
        </w:r>
        <w:r w:rsidR="000C30AF" w:rsidRPr="005104EE" w:rsidDel="008B1E4C">
          <w:delText>tendible para el desarrollador.</w:delText>
        </w:r>
      </w:del>
      <w:ins w:id="111" w:author="Usuario de Windows" w:date="2014-07-03T17:16:00Z">
        <w:r w:rsidR="007C4090">
          <w:t xml:space="preserve"> </w:t>
        </w:r>
      </w:ins>
      <w:del w:id="112" w:author="Usuario de Windows" w:date="2014-07-03T16:59:00Z">
        <w:r w:rsidR="000C30AF" w:rsidRPr="005104EE" w:rsidDel="004B07CA">
          <w:delText xml:space="preserve"> </w:delText>
        </w:r>
      </w:del>
      <w:ins w:id="113" w:author="Usuario de Windows" w:date="2014-07-03T17:13:00Z">
        <w:r w:rsidR="004B07CA">
          <w:t>En</w:t>
        </w:r>
      </w:ins>
      <w:ins w:id="114" w:author="Usuario de Windows" w:date="2014-07-03T17:16:00Z">
        <w:r w:rsidR="007C4090">
          <w:t xml:space="preserve"> </w:t>
        </w:r>
      </w:ins>
      <w:ins w:id="115" w:author="Usuario de Windows" w:date="2014-07-03T19:19:00Z">
        <w:r w:rsidR="00E93F2F">
          <w:t>(</w:t>
        </w:r>
        <w:r w:rsidR="00E93F2F" w:rsidRPr="00E93F2F">
          <w:t>Willcock2011</w:t>
        </w:r>
        <w:r w:rsidR="00E93F2F">
          <w:t xml:space="preserve">) </w:t>
        </w:r>
      </w:ins>
      <w:ins w:id="116" w:author="Usuario de Windows" w:date="2014-07-03T19:21:00Z">
        <w:r w:rsidR="00E93F2F">
          <w:t xml:space="preserve">hay una breve descripción de como el lenguaje TTCN-3 ha sido usado para </w:t>
        </w:r>
      </w:ins>
      <w:ins w:id="117" w:author="Usuario de Windows" w:date="2014-07-03T19:45:00Z">
        <w:r w:rsidR="0052072F">
          <w:t>diseñar</w:t>
        </w:r>
      </w:ins>
      <w:ins w:id="118" w:author="Usuario de Windows" w:date="2014-07-03T19:21:00Z">
        <w:r w:rsidR="00E93F2F">
          <w:t xml:space="preserve"> pruebas </w:t>
        </w:r>
      </w:ins>
      <w:ins w:id="119" w:author="Usuario de Windows" w:date="2014-07-03T19:45:00Z">
        <w:r w:rsidR="0052072F">
          <w:t xml:space="preserve">al </w:t>
        </w:r>
      </w:ins>
      <w:ins w:id="120" w:author="Usuario de Windows" w:date="2014-07-03T19:22:00Z">
        <w:r w:rsidR="00E93F2F">
          <w:t xml:space="preserve">último estándar </w:t>
        </w:r>
      </w:ins>
      <w:ins w:id="121" w:author="Usuario de Windows" w:date="2014-07-03T19:25:00Z">
        <w:r w:rsidR="00E93F2F">
          <w:t>de sistemas de comunicaciones móviles</w:t>
        </w:r>
      </w:ins>
      <w:ins w:id="122" w:author="Usuario de Windows" w:date="2014-07-03T19:26:00Z">
        <w:r w:rsidR="00E93F2F">
          <w:t xml:space="preserve"> conocido como LTE</w:t>
        </w:r>
      </w:ins>
      <w:ins w:id="123" w:author="Usuario de Windows" w:date="2014-07-03T19:45:00Z">
        <w:r w:rsidR="0052072F">
          <w:t>.</w:t>
        </w:r>
      </w:ins>
      <w:ins w:id="124" w:author="Usuario de Windows" w:date="2014-07-03T19:27:00Z">
        <w:r w:rsidR="00E93F2F">
          <w:t xml:space="preserve"> </w:t>
        </w:r>
      </w:ins>
      <w:ins w:id="125" w:author="Usuario de Windows" w:date="2014-07-03T19:45:00Z">
        <w:r w:rsidR="0052072F">
          <w:t>S</w:t>
        </w:r>
      </w:ins>
      <w:ins w:id="126" w:author="Usuario de Windows" w:date="2014-07-03T19:27:00Z">
        <w:r w:rsidR="00E93F2F">
          <w:t>e des</w:t>
        </w:r>
      </w:ins>
      <w:ins w:id="127" w:author="Usuario de Windows" w:date="2014-07-03T19:32:00Z">
        <w:r w:rsidR="00E368E0">
          <w:t>ta</w:t>
        </w:r>
      </w:ins>
      <w:ins w:id="128" w:author="Usuario de Windows" w:date="2014-07-03T19:27:00Z">
        <w:r w:rsidR="00E93F2F">
          <w:t>can los campos de acci</w:t>
        </w:r>
      </w:ins>
      <w:ins w:id="129" w:author="Usuario de Windows" w:date="2014-07-03T19:28:00Z">
        <w:r w:rsidR="00E93F2F">
          <w:t xml:space="preserve">ón los cuales el lenguaje TTCN-3 </w:t>
        </w:r>
      </w:ins>
      <w:ins w:id="130" w:author="Usuario de Windows" w:date="2014-07-03T19:35:00Z">
        <w:r w:rsidR="00E368E0">
          <w:t>está</w:t>
        </w:r>
      </w:ins>
      <w:ins w:id="131" w:author="Usuario de Windows" w:date="2014-07-03T19:28:00Z">
        <w:r w:rsidR="00E93F2F">
          <w:t xml:space="preserve"> siendo usado, entre estos encontramos</w:t>
        </w:r>
      </w:ins>
      <w:ins w:id="132" w:author="Usuario de Windows" w:date="2014-07-03T19:35:00Z">
        <w:r w:rsidR="00E368E0">
          <w:t xml:space="preserve"> (</w:t>
        </w:r>
        <w:proofErr w:type="spellStart"/>
        <w:r w:rsidR="00E368E0" w:rsidRPr="00E368E0">
          <w:t>Schieferdecker</w:t>
        </w:r>
        <w:proofErr w:type="spellEnd"/>
        <w:r w:rsidR="00E368E0">
          <w:t>)</w:t>
        </w:r>
      </w:ins>
      <w:ins w:id="133" w:author="Usuario de Windows" w:date="2014-07-03T19:28:00Z">
        <w:r w:rsidR="00E93F2F">
          <w:t xml:space="preserve">: </w:t>
        </w:r>
      </w:ins>
      <w:ins w:id="134" w:author="Usuario de Windows" w:date="2014-07-03T19:39:00Z">
        <w:r w:rsidR="00E368E0">
          <w:t>s</w:t>
        </w:r>
      </w:ins>
      <w:ins w:id="135" w:author="Usuario de Windows" w:date="2014-07-03T19:29:00Z">
        <w:r w:rsidR="00E368E0">
          <w:t xml:space="preserve">ector </w:t>
        </w:r>
        <w:r w:rsidR="00E368E0">
          <w:lastRenderedPageBreak/>
          <w:t xml:space="preserve">automovilístico, </w:t>
        </w:r>
      </w:ins>
      <w:ins w:id="136" w:author="Usuario de Windows" w:date="2014-07-03T19:25:00Z">
        <w:r w:rsidR="00E93F2F">
          <w:t xml:space="preserve"> </w:t>
        </w:r>
      </w:ins>
      <w:ins w:id="137" w:author="Usuario de Windows" w:date="2014-07-03T19:39:00Z">
        <w:r w:rsidR="00E368E0">
          <w:t>e</w:t>
        </w:r>
      </w:ins>
      <w:ins w:id="138" w:author="Usuario de Windows" w:date="2014-07-03T19:37:00Z">
        <w:r w:rsidR="00E368E0">
          <w:t xml:space="preserve">quipos médicos, distribución y transmisión de potencia, Finanzas, Aviación, </w:t>
        </w:r>
      </w:ins>
      <w:ins w:id="139" w:author="Usuario de Windows" w:date="2014-07-03T19:38:00Z">
        <w:r w:rsidR="00E368E0">
          <w:t>Ferrocarriles.</w:t>
        </w:r>
      </w:ins>
    </w:p>
    <w:p w:rsidR="00787C17" w:rsidDel="00F1522F" w:rsidRDefault="005D0B07" w:rsidP="00070C7C">
      <w:pPr>
        <w:jc w:val="both"/>
        <w:rPr>
          <w:del w:id="140" w:author="Usuario de Windows" w:date="2014-07-03T23:05:00Z"/>
        </w:rPr>
      </w:pPr>
      <w:del w:id="141" w:author="Usuario de Windows" w:date="2014-07-03T23:05:00Z">
        <w:r w:rsidDel="00F1522F">
          <w:delText>DECIR EL PLUS QUE TIENE ESTE TRABJO DE GRADO (V+T)</w:delText>
        </w:r>
      </w:del>
    </w:p>
    <w:p w:rsidR="00F1522F" w:rsidRPr="005104EE" w:rsidRDefault="00F1522F" w:rsidP="00070C7C">
      <w:pPr>
        <w:jc w:val="both"/>
        <w:rPr>
          <w:ins w:id="142" w:author="Usuario de Windows" w:date="2014-07-03T23:05:00Z"/>
        </w:rPr>
      </w:pPr>
      <w:ins w:id="143" w:author="Usuario de Windows" w:date="2014-07-03T23:05:00Z">
        <w:r>
          <w:t xml:space="preserve">Este trabajo de grado pretende hacer </w:t>
        </w:r>
      </w:ins>
      <w:ins w:id="144" w:author="Usuario de Windows" w:date="2014-07-03T23:11:00Z">
        <w:r>
          <w:t xml:space="preserve">uso </w:t>
        </w:r>
      </w:ins>
      <w:ins w:id="145" w:author="Usuario de Windows" w:date="2014-07-03T23:05:00Z">
        <w:r>
          <w:t>de dos metodolog</w:t>
        </w:r>
      </w:ins>
      <w:ins w:id="146" w:author="Usuario de Windows" w:date="2014-07-03T23:06:00Z">
        <w:r>
          <w:t>ías</w:t>
        </w:r>
      </w:ins>
      <w:ins w:id="147" w:author="Usuario de Windows" w:date="2014-07-03T23:09:00Z">
        <w:r>
          <w:t xml:space="preserve"> que son los métodos formales y las pruebas,</w:t>
        </w:r>
      </w:ins>
      <w:ins w:id="148" w:author="Usuario de Windows" w:date="2014-07-03T23:06:00Z">
        <w:r>
          <w:t xml:space="preserve"> para la minimización de errores en el diseño de sistemas</w:t>
        </w:r>
      </w:ins>
      <w:ins w:id="149" w:author="Usuario de Windows" w:date="2014-07-03T23:10:00Z">
        <w:r>
          <w:t xml:space="preserve">, </w:t>
        </w:r>
      </w:ins>
      <w:ins w:id="150" w:author="Usuario de Windows" w:date="2014-07-03T23:06:00Z">
        <w:r>
          <w:t>el</w:t>
        </w:r>
      </w:ins>
      <w:ins w:id="151" w:author="Usuario de Windows" w:date="2014-07-03T23:10:00Z">
        <w:r>
          <w:t xml:space="preserve"> cual </w:t>
        </w:r>
      </w:ins>
      <w:ins w:id="152" w:author="Usuario de Windows" w:date="2014-07-03T23:06:00Z">
        <w:r>
          <w:t>se encuentra descrito en SDL y se pretende verificar algunas propiedades</w:t>
        </w:r>
      </w:ins>
      <w:ins w:id="153" w:author="Usuario de Windows" w:date="2014-07-03T23:12:00Z">
        <w:r>
          <w:t xml:space="preserve"> de algunos módulos de éste,</w:t>
        </w:r>
      </w:ins>
      <w:ins w:id="154" w:author="Usuario de Windows" w:date="2014-07-03T23:06:00Z">
        <w:r>
          <w:t xml:space="preserve"> haciendo uso de la t</w:t>
        </w:r>
      </w:ins>
      <w:ins w:id="155" w:author="Usuario de Windows" w:date="2014-07-03T23:07:00Z">
        <w:r>
          <w:t xml:space="preserve">écnica de Model Checking, por otro lado, se desea </w:t>
        </w:r>
      </w:ins>
      <w:ins w:id="156" w:author="Usuario de Windows" w:date="2014-07-03T23:08:00Z">
        <w:r>
          <w:t>hacer pruebas funcionales de caja negra por medio del</w:t>
        </w:r>
      </w:ins>
      <w:ins w:id="157" w:author="Usuario de Windows" w:date="2014-07-03T23:07:00Z">
        <w:r>
          <w:t xml:space="preserve"> uso del lenguaje TTCN-3 </w:t>
        </w:r>
      </w:ins>
      <w:ins w:id="158" w:author="Usuario de Windows" w:date="2014-07-03T23:12:00Z">
        <w:r>
          <w:t>en las primeras etapas del desarrollo del sistema.</w:t>
        </w:r>
      </w:ins>
    </w:p>
    <w:p w:rsidR="009B1D12" w:rsidRPr="005104EE" w:rsidRDefault="0069460C" w:rsidP="00070C7C">
      <w:pPr>
        <w:pStyle w:val="Ttulo2"/>
        <w:jc w:val="both"/>
      </w:pPr>
      <w:bookmarkStart w:id="159" w:name="_Toc390936057"/>
      <w:r w:rsidRPr="005104EE">
        <w:t>Metodología de la investigación</w:t>
      </w:r>
      <w:bookmarkEnd w:id="159"/>
    </w:p>
    <w:p w:rsidR="00D50BB8" w:rsidRPr="005104EE" w:rsidRDefault="00D50BB8" w:rsidP="00070C7C">
      <w:pPr>
        <w:jc w:val="both"/>
      </w:pPr>
    </w:p>
    <w:p w:rsidR="003234E4" w:rsidRPr="005104EE" w:rsidRDefault="003234E4" w:rsidP="00070C7C">
      <w:pPr>
        <w:jc w:val="both"/>
      </w:pPr>
      <w:r w:rsidRPr="005104EE">
        <w:t>El tipo de estudio que se enmarca en este proyecto es de tipo explicativo</w:t>
      </w:r>
      <w:r w:rsidR="006B3A50" w:rsidRPr="005104EE">
        <w:t xml:space="preserve"> y descriptivo. La primera es porque el proyecto de grado trata de </w:t>
      </w:r>
      <w:r w:rsidR="005D0B07">
        <w:t>aplicar</w:t>
      </w:r>
      <w:r w:rsidR="006B3A50" w:rsidRPr="005104EE">
        <w:t xml:space="preserve"> dos metodologías</w:t>
      </w:r>
      <w:r w:rsidR="00C830E0">
        <w:t>, métodos formales y pruebas funcionales,</w:t>
      </w:r>
      <w:r w:rsidR="005D0B07">
        <w:t xml:space="preserve"> de manera conjunta</w:t>
      </w:r>
      <w:r w:rsidR="006B3A50" w:rsidRPr="005104EE">
        <w:t xml:space="preserve"> para minimizar los errores en los sistemas</w:t>
      </w:r>
      <w:r w:rsidR="00C830E0">
        <w:t>.</w:t>
      </w:r>
      <w:r w:rsidR="006B3A50" w:rsidRPr="005104EE">
        <w:t xml:space="preserve"> </w:t>
      </w:r>
      <w:r w:rsidR="00C830E0">
        <w:t>El aspecto</w:t>
      </w:r>
      <w:r w:rsidR="006B3A50" w:rsidRPr="005104EE">
        <w:t xml:space="preserve"> descriptiv</w:t>
      </w:r>
      <w:r w:rsidR="00C830E0">
        <w:t>o está involucrado</w:t>
      </w:r>
      <w:r w:rsidR="006B3A50" w:rsidRPr="005104EE">
        <w:t xml:space="preserve"> en mostrar la aplicación de ambas técnicas sobre un caso de estudio </w:t>
      </w:r>
      <w:r w:rsidR="00592B46" w:rsidRPr="005104EE">
        <w:t>y haciendo uso de dos herramientas que son: RTDS para el modelado y pruebas e IFx para la verificación formal.</w:t>
      </w:r>
    </w:p>
    <w:p w:rsidR="009B1D12" w:rsidRPr="005104EE" w:rsidRDefault="0069460C" w:rsidP="00070C7C">
      <w:pPr>
        <w:pStyle w:val="Ttulo2"/>
        <w:jc w:val="both"/>
      </w:pPr>
      <w:bookmarkStart w:id="160" w:name="_Toc390936058"/>
      <w:r w:rsidRPr="005104EE">
        <w:t>Resultados esperados</w:t>
      </w:r>
      <w:bookmarkEnd w:id="160"/>
    </w:p>
    <w:p w:rsidR="006B3A50" w:rsidRPr="005104EE" w:rsidRDefault="006B3A50" w:rsidP="00070C7C">
      <w:pPr>
        <w:jc w:val="both"/>
      </w:pPr>
    </w:p>
    <w:p w:rsidR="00E8537C" w:rsidRPr="005104EE" w:rsidRDefault="00DE1373" w:rsidP="00070C7C">
      <w:pPr>
        <w:jc w:val="both"/>
      </w:pPr>
      <w:r w:rsidRPr="005104EE">
        <w:t xml:space="preserve">Se espera mostrar a través de </w:t>
      </w:r>
      <w:r w:rsidR="00E64B44" w:rsidRPr="005104EE">
        <w:t>un caso de estudio</w:t>
      </w:r>
      <w:r w:rsidRPr="005104EE">
        <w:t xml:space="preserve">, que es posible minimizar los errores en el diseño </w:t>
      </w:r>
      <w:r w:rsidR="00E64B44" w:rsidRPr="005104EE">
        <w:t xml:space="preserve">de éste </w:t>
      </w:r>
      <w:r w:rsidRPr="005104EE">
        <w:t>usando la combinación de los métodos formales y Pruebas sobre distintas etapas del diseño del ca</w:t>
      </w:r>
      <w:r w:rsidR="00E64B44" w:rsidRPr="005104EE">
        <w:t>so de estudio.</w:t>
      </w:r>
    </w:p>
    <w:p w:rsidR="00717E59" w:rsidRPr="005104EE" w:rsidRDefault="0069460C" w:rsidP="00D2390D">
      <w:pPr>
        <w:pStyle w:val="Ttulo2"/>
        <w:jc w:val="both"/>
      </w:pPr>
      <w:bookmarkStart w:id="161" w:name="_Toc390936059"/>
      <w:r w:rsidRPr="005104EE">
        <w:t>Descripción de recurs</w:t>
      </w:r>
      <w:r w:rsidR="0011443D" w:rsidRPr="005104EE">
        <w:t>os</w:t>
      </w:r>
      <w:bookmarkEnd w:id="161"/>
    </w:p>
    <w:p w:rsidR="00072632" w:rsidRPr="005104EE" w:rsidRDefault="00072632" w:rsidP="00D2390D">
      <w:pPr>
        <w:pStyle w:val="Ttulo3"/>
        <w:jc w:val="both"/>
      </w:pPr>
      <w:bookmarkStart w:id="162" w:name="_Toc390936060"/>
      <w:r w:rsidRPr="005104EE">
        <w:t>Director</w:t>
      </w:r>
      <w:bookmarkEnd w:id="162"/>
    </w:p>
    <w:p w:rsidR="00072632" w:rsidRPr="005104EE" w:rsidRDefault="00072632" w:rsidP="00D2390D">
      <w:pPr>
        <w:pStyle w:val="Prrafodelista"/>
        <w:jc w:val="both"/>
        <w:rPr>
          <w:b/>
        </w:rPr>
      </w:pPr>
    </w:p>
    <w:p w:rsidR="00072632" w:rsidRPr="005104EE" w:rsidRDefault="00072632" w:rsidP="00D2390D">
      <w:pPr>
        <w:pStyle w:val="Prrafodelista"/>
        <w:numPr>
          <w:ilvl w:val="0"/>
          <w:numId w:val="10"/>
        </w:numPr>
        <w:jc w:val="both"/>
        <w:rPr>
          <w:b/>
        </w:rPr>
      </w:pPr>
      <w:r w:rsidRPr="005104EE">
        <w:rPr>
          <w:b/>
        </w:rPr>
        <w:t>Director:</w:t>
      </w:r>
    </w:p>
    <w:p w:rsidR="00072632" w:rsidRPr="005104EE" w:rsidRDefault="00072632" w:rsidP="00D2390D">
      <w:pPr>
        <w:spacing w:after="0"/>
        <w:ind w:left="720"/>
        <w:jc w:val="both"/>
      </w:pPr>
      <w:r w:rsidRPr="005104EE">
        <w:t xml:space="preserve">Eugenio Tamura </w:t>
      </w:r>
      <w:proofErr w:type="spellStart"/>
      <w:r w:rsidRPr="005104EE">
        <w:t>Morimitsu</w:t>
      </w:r>
      <w:proofErr w:type="spellEnd"/>
      <w:r w:rsidRPr="005104EE">
        <w:t>.</w:t>
      </w:r>
    </w:p>
    <w:p w:rsidR="00072632" w:rsidRPr="005104EE" w:rsidRDefault="00550794" w:rsidP="00D2390D">
      <w:pPr>
        <w:spacing w:after="0"/>
        <w:ind w:left="720"/>
        <w:jc w:val="both"/>
      </w:pPr>
      <w:r w:rsidRPr="005104EE">
        <w:t>Dr.</w:t>
      </w:r>
      <w:r w:rsidR="00072632" w:rsidRPr="005104EE">
        <w:t xml:space="preserve"> en Arquitectura y Tecnología de los Sistemas Informáticos.</w:t>
      </w:r>
    </w:p>
    <w:p w:rsidR="00FF1ADC" w:rsidRPr="005104EE" w:rsidRDefault="00072632" w:rsidP="00D2390D">
      <w:pPr>
        <w:pStyle w:val="Ttulo3"/>
        <w:jc w:val="both"/>
      </w:pPr>
      <w:bookmarkStart w:id="163" w:name="_Toc390936061"/>
      <w:r w:rsidRPr="005104EE">
        <w:t>Recursos Técnicos</w:t>
      </w:r>
      <w:bookmarkEnd w:id="163"/>
    </w:p>
    <w:p w:rsidR="00550794" w:rsidRPr="005104EE" w:rsidRDefault="00550794" w:rsidP="0069234A"/>
    <w:p w:rsidR="00072632" w:rsidRPr="005104EE" w:rsidRDefault="00072632" w:rsidP="00D2390D">
      <w:pPr>
        <w:pStyle w:val="Prrafodelista"/>
        <w:numPr>
          <w:ilvl w:val="0"/>
          <w:numId w:val="10"/>
        </w:numPr>
        <w:jc w:val="both"/>
      </w:pPr>
      <w:r w:rsidRPr="005104EE">
        <w:t>Computador personal</w:t>
      </w:r>
    </w:p>
    <w:p w:rsidR="00072632" w:rsidRPr="005104EE" w:rsidRDefault="00072632" w:rsidP="00D2390D">
      <w:pPr>
        <w:pStyle w:val="Prrafodelista"/>
        <w:numPr>
          <w:ilvl w:val="0"/>
          <w:numId w:val="10"/>
        </w:numPr>
        <w:jc w:val="both"/>
      </w:pPr>
      <w:r w:rsidRPr="005104EE">
        <w:t>Material bibliográfico (Revistas, libros)</w:t>
      </w:r>
    </w:p>
    <w:p w:rsidR="00072632" w:rsidRPr="005104EE" w:rsidRDefault="00072632" w:rsidP="00D2390D">
      <w:pPr>
        <w:pStyle w:val="Prrafodelista"/>
        <w:numPr>
          <w:ilvl w:val="0"/>
          <w:numId w:val="10"/>
        </w:numPr>
        <w:jc w:val="both"/>
      </w:pPr>
      <w:r w:rsidRPr="005104EE">
        <w:t>Papelería (Impresiones)</w:t>
      </w:r>
    </w:p>
    <w:p w:rsidR="00072632" w:rsidRPr="005104EE" w:rsidRDefault="00072632" w:rsidP="00D2390D">
      <w:pPr>
        <w:pStyle w:val="Prrafodelista"/>
        <w:numPr>
          <w:ilvl w:val="0"/>
          <w:numId w:val="10"/>
        </w:numPr>
        <w:jc w:val="both"/>
      </w:pPr>
      <w:r w:rsidRPr="005104EE">
        <w:t>Conexión a internet</w:t>
      </w:r>
    </w:p>
    <w:p w:rsidR="00550794" w:rsidRPr="005104EE" w:rsidRDefault="00550794" w:rsidP="00D2390D">
      <w:pPr>
        <w:pStyle w:val="Prrafodelista"/>
        <w:numPr>
          <w:ilvl w:val="0"/>
          <w:numId w:val="10"/>
        </w:numPr>
        <w:jc w:val="both"/>
      </w:pPr>
      <w:r w:rsidRPr="005104EE">
        <w:t xml:space="preserve">Herramienta Real Time </w:t>
      </w:r>
      <w:proofErr w:type="spellStart"/>
      <w:r w:rsidRPr="005104EE">
        <w:t>Developer</w:t>
      </w:r>
      <w:proofErr w:type="spellEnd"/>
      <w:r w:rsidRPr="005104EE">
        <w:t xml:space="preserve"> Studio </w:t>
      </w:r>
    </w:p>
    <w:p w:rsidR="00550794" w:rsidRPr="005104EE" w:rsidRDefault="00550794" w:rsidP="00D2390D">
      <w:pPr>
        <w:pStyle w:val="Prrafodelista"/>
        <w:numPr>
          <w:ilvl w:val="0"/>
          <w:numId w:val="10"/>
        </w:numPr>
        <w:jc w:val="both"/>
      </w:pPr>
      <w:r w:rsidRPr="005104EE">
        <w:t>Herramienta IFx</w:t>
      </w:r>
    </w:p>
    <w:p w:rsidR="00072632" w:rsidRPr="005104EE" w:rsidRDefault="00072632" w:rsidP="00D2390D">
      <w:pPr>
        <w:pStyle w:val="Ttulo3"/>
        <w:jc w:val="both"/>
      </w:pPr>
      <w:bookmarkStart w:id="164" w:name="_Toc390936062"/>
      <w:r w:rsidRPr="005104EE">
        <w:lastRenderedPageBreak/>
        <w:t>Presupuesto</w:t>
      </w:r>
      <w:bookmarkEnd w:id="164"/>
    </w:p>
    <w:p w:rsidR="00072632" w:rsidRPr="005104EE" w:rsidRDefault="00072632" w:rsidP="00D2390D">
      <w:pPr>
        <w:jc w:val="both"/>
      </w:pPr>
    </w:p>
    <w:p w:rsidR="00072632" w:rsidRDefault="00072632" w:rsidP="00D2390D">
      <w:pPr>
        <w:jc w:val="both"/>
      </w:pPr>
      <w:r w:rsidRPr="005104EE">
        <w:t>Para llevar a cabo el trabajo de grado planteado se ha realizado la siguiente tabla detallando el valor de dicho proyecto</w:t>
      </w:r>
      <w:r w:rsidR="00ED4129" w:rsidRPr="005104EE">
        <w:t xml:space="preserve">, </w:t>
      </w:r>
      <w:r w:rsidR="00076CBE" w:rsidRPr="005104EE">
        <w:t xml:space="preserve">considerando que </w:t>
      </w:r>
      <w:r w:rsidR="00ED4129" w:rsidRPr="005104EE">
        <w:t xml:space="preserve">la duración para </w:t>
      </w:r>
      <w:r w:rsidR="00076CBE" w:rsidRPr="005104EE">
        <w:t>su</w:t>
      </w:r>
      <w:r w:rsidR="00ED4129" w:rsidRPr="005104EE">
        <w:t xml:space="preserve"> realización </w:t>
      </w:r>
      <w:r w:rsidR="00C830E0">
        <w:t xml:space="preserve">es de </w:t>
      </w:r>
      <w:commentRangeStart w:id="165"/>
      <w:r w:rsidR="00C830E0">
        <w:t>50</w:t>
      </w:r>
      <w:commentRangeEnd w:id="165"/>
      <w:r w:rsidR="00C830E0">
        <w:rPr>
          <w:rStyle w:val="Refdecomentario"/>
        </w:rPr>
        <w:commentReference w:id="165"/>
      </w:r>
      <w:r w:rsidR="00076CBE" w:rsidRPr="005104EE">
        <w:t xml:space="preserve"> semanas</w:t>
      </w:r>
      <w:r w:rsidRPr="005104EE">
        <w:t>:</w:t>
      </w:r>
    </w:p>
    <w:p w:rsidR="00C830E0" w:rsidRPr="005104EE" w:rsidRDefault="00C830E0" w:rsidP="00D2390D">
      <w:pPr>
        <w:jc w:val="both"/>
      </w:pPr>
    </w:p>
    <w:tbl>
      <w:tblPr>
        <w:tblW w:w="6394" w:type="dxa"/>
        <w:jc w:val="center"/>
        <w:tblInd w:w="55" w:type="dxa"/>
        <w:tblCellMar>
          <w:left w:w="70" w:type="dxa"/>
          <w:right w:w="70" w:type="dxa"/>
        </w:tblCellMar>
        <w:tblLook w:val="04A0" w:firstRow="1" w:lastRow="0" w:firstColumn="1" w:lastColumn="0" w:noHBand="0" w:noVBand="1"/>
      </w:tblPr>
      <w:tblGrid>
        <w:gridCol w:w="2203"/>
        <w:gridCol w:w="2440"/>
        <w:gridCol w:w="1751"/>
      </w:tblGrid>
      <w:tr w:rsidR="00D4618C" w:rsidRPr="005104EE" w:rsidTr="00ED4129">
        <w:trPr>
          <w:trHeight w:val="315"/>
          <w:jc w:val="center"/>
        </w:trPr>
        <w:tc>
          <w:tcPr>
            <w:tcW w:w="220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Recurso Técnico</w:t>
            </w:r>
          </w:p>
        </w:tc>
        <w:tc>
          <w:tcPr>
            <w:tcW w:w="2440" w:type="dxa"/>
            <w:tcBorders>
              <w:top w:val="single" w:sz="8" w:space="0" w:color="auto"/>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Costo por tiempo</w:t>
            </w:r>
          </w:p>
        </w:tc>
        <w:tc>
          <w:tcPr>
            <w:tcW w:w="1751" w:type="dxa"/>
            <w:tcBorders>
              <w:top w:val="single" w:sz="8" w:space="0" w:color="auto"/>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 xml:space="preserve"> Costo </w:t>
            </w:r>
          </w:p>
        </w:tc>
      </w:tr>
      <w:tr w:rsidR="00D4618C" w:rsidRPr="005104EE" w:rsidTr="00ED4129">
        <w:trPr>
          <w:trHeight w:val="315"/>
          <w:jc w:val="center"/>
        </w:trPr>
        <w:tc>
          <w:tcPr>
            <w:tcW w:w="2203" w:type="dxa"/>
            <w:tcBorders>
              <w:top w:val="nil"/>
              <w:left w:val="single" w:sz="8" w:space="0" w:color="auto"/>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Investigador</w:t>
            </w:r>
          </w:p>
        </w:tc>
        <w:tc>
          <w:tcPr>
            <w:tcW w:w="2440"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480.000/semana</w:t>
            </w:r>
          </w:p>
        </w:tc>
        <w:tc>
          <w:tcPr>
            <w:tcW w:w="1751"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right"/>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 xml:space="preserve"> $       5.760.000 </w:t>
            </w:r>
          </w:p>
        </w:tc>
      </w:tr>
      <w:tr w:rsidR="00D4618C" w:rsidRPr="005104EE" w:rsidTr="00ED4129">
        <w:trPr>
          <w:trHeight w:val="315"/>
          <w:jc w:val="center"/>
        </w:trPr>
        <w:tc>
          <w:tcPr>
            <w:tcW w:w="2203" w:type="dxa"/>
            <w:tcBorders>
              <w:top w:val="nil"/>
              <w:left w:val="single" w:sz="8" w:space="0" w:color="auto"/>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Computador personal</w:t>
            </w:r>
          </w:p>
        </w:tc>
        <w:tc>
          <w:tcPr>
            <w:tcW w:w="2440"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25.000/semana</w:t>
            </w:r>
          </w:p>
        </w:tc>
        <w:tc>
          <w:tcPr>
            <w:tcW w:w="1751"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right"/>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 xml:space="preserve"> $           300.000 </w:t>
            </w:r>
          </w:p>
        </w:tc>
      </w:tr>
      <w:tr w:rsidR="00D4618C" w:rsidRPr="005104EE" w:rsidTr="00ED4129">
        <w:trPr>
          <w:trHeight w:val="315"/>
          <w:jc w:val="center"/>
        </w:trPr>
        <w:tc>
          <w:tcPr>
            <w:tcW w:w="2203" w:type="dxa"/>
            <w:tcBorders>
              <w:top w:val="nil"/>
              <w:left w:val="single" w:sz="8" w:space="0" w:color="auto"/>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Material Bibliográfico</w:t>
            </w:r>
          </w:p>
        </w:tc>
        <w:tc>
          <w:tcPr>
            <w:tcW w:w="2440"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500.000/Investigación</w:t>
            </w:r>
          </w:p>
        </w:tc>
        <w:tc>
          <w:tcPr>
            <w:tcW w:w="1751"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right"/>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 xml:space="preserve"> $           500.000 </w:t>
            </w:r>
          </w:p>
        </w:tc>
      </w:tr>
      <w:tr w:rsidR="00D4618C" w:rsidRPr="005104EE" w:rsidTr="00ED4129">
        <w:trPr>
          <w:trHeight w:val="315"/>
          <w:jc w:val="center"/>
        </w:trPr>
        <w:tc>
          <w:tcPr>
            <w:tcW w:w="2203" w:type="dxa"/>
            <w:tcBorders>
              <w:top w:val="nil"/>
              <w:left w:val="single" w:sz="8" w:space="0" w:color="auto"/>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Papelería</w:t>
            </w:r>
          </w:p>
        </w:tc>
        <w:tc>
          <w:tcPr>
            <w:tcW w:w="2440"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120.000/Investigación</w:t>
            </w:r>
          </w:p>
        </w:tc>
        <w:tc>
          <w:tcPr>
            <w:tcW w:w="1751"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right"/>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 xml:space="preserve"> $           120.000 </w:t>
            </w:r>
          </w:p>
        </w:tc>
      </w:tr>
      <w:tr w:rsidR="00D4618C" w:rsidRPr="005104EE" w:rsidTr="00ED4129">
        <w:trPr>
          <w:trHeight w:val="315"/>
          <w:jc w:val="center"/>
        </w:trPr>
        <w:tc>
          <w:tcPr>
            <w:tcW w:w="2203" w:type="dxa"/>
            <w:tcBorders>
              <w:top w:val="nil"/>
              <w:left w:val="single" w:sz="8" w:space="0" w:color="auto"/>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Conexión a Internet</w:t>
            </w:r>
          </w:p>
        </w:tc>
        <w:tc>
          <w:tcPr>
            <w:tcW w:w="2440"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15.000/semana</w:t>
            </w:r>
          </w:p>
        </w:tc>
        <w:tc>
          <w:tcPr>
            <w:tcW w:w="1751"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right"/>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 xml:space="preserve"> $           180.000 </w:t>
            </w:r>
          </w:p>
        </w:tc>
      </w:tr>
      <w:tr w:rsidR="00D4618C" w:rsidRPr="005104EE" w:rsidTr="00ED4129">
        <w:trPr>
          <w:trHeight w:val="315"/>
          <w:jc w:val="center"/>
        </w:trPr>
        <w:tc>
          <w:tcPr>
            <w:tcW w:w="2203" w:type="dxa"/>
            <w:tcBorders>
              <w:top w:val="nil"/>
              <w:left w:val="nil"/>
              <w:bottom w:val="nil"/>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 </w:t>
            </w:r>
          </w:p>
        </w:tc>
        <w:tc>
          <w:tcPr>
            <w:tcW w:w="2440"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center"/>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Total</w:t>
            </w:r>
          </w:p>
        </w:tc>
        <w:tc>
          <w:tcPr>
            <w:tcW w:w="1751" w:type="dxa"/>
            <w:tcBorders>
              <w:top w:val="nil"/>
              <w:left w:val="nil"/>
              <w:bottom w:val="single" w:sz="8" w:space="0" w:color="auto"/>
              <w:right w:val="single" w:sz="8" w:space="0" w:color="auto"/>
            </w:tcBorders>
            <w:shd w:val="clear" w:color="auto" w:fill="auto"/>
            <w:vAlign w:val="center"/>
            <w:hideMark/>
          </w:tcPr>
          <w:p w:rsidR="00D4618C" w:rsidRPr="005104EE" w:rsidRDefault="00D4618C" w:rsidP="00D4618C">
            <w:pPr>
              <w:spacing w:after="0" w:line="240" w:lineRule="auto"/>
              <w:jc w:val="right"/>
              <w:rPr>
                <w:rFonts w:ascii="Calibri" w:eastAsia="Times New Roman" w:hAnsi="Calibri" w:cs="Times New Roman"/>
                <w:color w:val="000000"/>
                <w:lang w:eastAsia="es-ES"/>
              </w:rPr>
            </w:pPr>
            <w:r w:rsidRPr="005104EE">
              <w:rPr>
                <w:rFonts w:ascii="Calibri" w:eastAsia="Times New Roman" w:hAnsi="Calibri" w:cs="Times New Roman"/>
                <w:color w:val="000000"/>
                <w:lang w:eastAsia="es-ES"/>
              </w:rPr>
              <w:t xml:space="preserve"> $       6.860.000 </w:t>
            </w:r>
          </w:p>
        </w:tc>
      </w:tr>
    </w:tbl>
    <w:p w:rsidR="00072632" w:rsidRPr="005104EE" w:rsidRDefault="00072632" w:rsidP="008E2AE8">
      <w:pPr>
        <w:pStyle w:val="Epgrafe"/>
      </w:pPr>
      <w:r w:rsidRPr="005104EE">
        <w:t xml:space="preserve">Tabla </w:t>
      </w:r>
      <w:r w:rsidRPr="005104EE">
        <w:fldChar w:fldCharType="begin"/>
      </w:r>
      <w:r w:rsidRPr="005104EE">
        <w:instrText xml:space="preserve"> SEQ Tabla \* ARABIC </w:instrText>
      </w:r>
      <w:r w:rsidRPr="005104EE">
        <w:fldChar w:fldCharType="separate"/>
      </w:r>
      <w:r w:rsidRPr="005104EE">
        <w:rPr>
          <w:noProof/>
        </w:rPr>
        <w:t>1</w:t>
      </w:r>
      <w:r w:rsidRPr="005104EE">
        <w:fldChar w:fldCharType="end"/>
      </w:r>
      <w:r w:rsidRPr="005104EE">
        <w:t>. Presupuesto trabajo de grado</w:t>
      </w:r>
    </w:p>
    <w:p w:rsidR="005E6693" w:rsidRPr="005104EE" w:rsidRDefault="0069460C" w:rsidP="00D2390D">
      <w:pPr>
        <w:pStyle w:val="Ttulo2"/>
        <w:jc w:val="both"/>
      </w:pPr>
      <w:bookmarkStart w:id="166" w:name="_Toc390936063"/>
      <w:r w:rsidRPr="005104EE">
        <w:t>Posible tabla de contenido proyecto de grado</w:t>
      </w:r>
      <w:bookmarkEnd w:id="166"/>
    </w:p>
    <w:p w:rsidR="005E6693" w:rsidRPr="005104EE" w:rsidRDefault="005E6693" w:rsidP="00D2390D">
      <w:pPr>
        <w:jc w:val="both"/>
      </w:pPr>
    </w:p>
    <w:p w:rsidR="00C85353" w:rsidRPr="005104EE" w:rsidRDefault="00822464" w:rsidP="00D2390D">
      <w:pPr>
        <w:pStyle w:val="Prrafodelista"/>
        <w:numPr>
          <w:ilvl w:val="0"/>
          <w:numId w:val="11"/>
        </w:numPr>
        <w:jc w:val="both"/>
      </w:pPr>
      <w:r w:rsidRPr="005104EE">
        <w:t>Introducción</w:t>
      </w:r>
    </w:p>
    <w:p w:rsidR="00822464" w:rsidRPr="005104EE" w:rsidRDefault="00822464" w:rsidP="00D2390D">
      <w:pPr>
        <w:pStyle w:val="Prrafodelista"/>
        <w:numPr>
          <w:ilvl w:val="1"/>
          <w:numId w:val="11"/>
        </w:numPr>
        <w:jc w:val="both"/>
      </w:pPr>
      <w:r w:rsidRPr="005104EE">
        <w:t>Motivación</w:t>
      </w:r>
    </w:p>
    <w:p w:rsidR="00822464" w:rsidRPr="005104EE" w:rsidRDefault="00996A73" w:rsidP="00D2390D">
      <w:pPr>
        <w:pStyle w:val="Prrafodelista"/>
        <w:numPr>
          <w:ilvl w:val="1"/>
          <w:numId w:val="11"/>
        </w:numPr>
        <w:jc w:val="both"/>
      </w:pPr>
      <w:r w:rsidRPr="005104EE">
        <w:t xml:space="preserve">Objetivos, </w:t>
      </w:r>
      <w:r w:rsidR="00822464" w:rsidRPr="005104EE">
        <w:t>alcances</w:t>
      </w:r>
      <w:r w:rsidRPr="005104EE">
        <w:t xml:space="preserve"> y limitaciones</w:t>
      </w:r>
    </w:p>
    <w:p w:rsidR="00434F1D" w:rsidRPr="005104EE" w:rsidRDefault="00996A73" w:rsidP="00393FAE">
      <w:pPr>
        <w:pStyle w:val="Prrafodelista"/>
        <w:numPr>
          <w:ilvl w:val="1"/>
          <w:numId w:val="11"/>
        </w:numPr>
        <w:jc w:val="both"/>
      </w:pPr>
      <w:r w:rsidRPr="005104EE">
        <w:t>Metodología de estudio</w:t>
      </w:r>
    </w:p>
    <w:p w:rsidR="00393FAE" w:rsidRPr="005104EE" w:rsidRDefault="00434F1D" w:rsidP="00393FAE">
      <w:pPr>
        <w:pStyle w:val="Prrafodelista"/>
        <w:numPr>
          <w:ilvl w:val="1"/>
          <w:numId w:val="11"/>
        </w:numPr>
        <w:jc w:val="both"/>
      </w:pPr>
      <w:r w:rsidRPr="005104EE">
        <w:t xml:space="preserve">Contribuciones </w:t>
      </w:r>
      <w:r w:rsidR="00393FAE" w:rsidRPr="005104EE">
        <w:t xml:space="preserve"> </w:t>
      </w:r>
    </w:p>
    <w:p w:rsidR="00550794" w:rsidRPr="005104EE" w:rsidRDefault="00550794" w:rsidP="00D2390D">
      <w:pPr>
        <w:pStyle w:val="Prrafodelista"/>
        <w:numPr>
          <w:ilvl w:val="1"/>
          <w:numId w:val="11"/>
        </w:numPr>
        <w:jc w:val="both"/>
      </w:pPr>
      <w:r w:rsidRPr="005104EE">
        <w:t>Estructura del Documento</w:t>
      </w:r>
    </w:p>
    <w:p w:rsidR="00822464" w:rsidRPr="005104EE" w:rsidRDefault="00822464" w:rsidP="0069234A">
      <w:pPr>
        <w:pStyle w:val="Prrafodelista"/>
        <w:ind w:left="1080"/>
        <w:jc w:val="both"/>
      </w:pPr>
    </w:p>
    <w:p w:rsidR="00822464" w:rsidRPr="005104EE" w:rsidRDefault="00822464" w:rsidP="00D2390D">
      <w:pPr>
        <w:pStyle w:val="Prrafodelista"/>
        <w:numPr>
          <w:ilvl w:val="0"/>
          <w:numId w:val="11"/>
        </w:numPr>
        <w:jc w:val="both"/>
      </w:pPr>
      <w:r w:rsidRPr="005104EE">
        <w:t>Marco de Referencia</w:t>
      </w:r>
    </w:p>
    <w:p w:rsidR="00434F1D" w:rsidRPr="005104EE" w:rsidRDefault="00434F1D" w:rsidP="00D2390D">
      <w:pPr>
        <w:pStyle w:val="Prrafodelista"/>
        <w:numPr>
          <w:ilvl w:val="1"/>
          <w:numId w:val="11"/>
        </w:numPr>
        <w:jc w:val="both"/>
      </w:pPr>
      <w:r w:rsidRPr="005104EE">
        <w:t>Estado del Arte</w:t>
      </w:r>
    </w:p>
    <w:p w:rsidR="00822464" w:rsidRPr="005104EE" w:rsidRDefault="00822464" w:rsidP="00D2390D">
      <w:pPr>
        <w:pStyle w:val="Prrafodelista"/>
        <w:numPr>
          <w:ilvl w:val="1"/>
          <w:numId w:val="11"/>
        </w:numPr>
        <w:jc w:val="both"/>
      </w:pPr>
      <w:r w:rsidRPr="005104EE">
        <w:t>El lenguaje SDL</w:t>
      </w:r>
    </w:p>
    <w:p w:rsidR="00822464" w:rsidRPr="005104EE" w:rsidRDefault="00822464" w:rsidP="00D2390D">
      <w:pPr>
        <w:pStyle w:val="Prrafodelista"/>
        <w:numPr>
          <w:ilvl w:val="2"/>
          <w:numId w:val="11"/>
        </w:numPr>
        <w:ind w:hanging="295"/>
        <w:jc w:val="both"/>
      </w:pPr>
      <w:r w:rsidRPr="005104EE">
        <w:t>Conceptos básicos</w:t>
      </w:r>
      <w:r w:rsidR="00F717E7" w:rsidRPr="005104EE">
        <w:t xml:space="preserve"> de SDL</w:t>
      </w:r>
      <w:r w:rsidR="008E5C94" w:rsidRPr="005104EE">
        <w:t xml:space="preserve"> </w:t>
      </w:r>
    </w:p>
    <w:p w:rsidR="00F717E7" w:rsidRPr="005104EE" w:rsidRDefault="00F717E7" w:rsidP="00D2390D">
      <w:pPr>
        <w:pStyle w:val="Prrafodelista"/>
        <w:numPr>
          <w:ilvl w:val="2"/>
          <w:numId w:val="11"/>
        </w:numPr>
        <w:ind w:hanging="295"/>
        <w:jc w:val="both"/>
      </w:pPr>
      <w:r w:rsidRPr="005104EE">
        <w:t>Ejemplo</w:t>
      </w:r>
    </w:p>
    <w:p w:rsidR="00822464" w:rsidRPr="005104EE" w:rsidRDefault="00822464" w:rsidP="00D2390D">
      <w:pPr>
        <w:pStyle w:val="Prrafodelista"/>
        <w:numPr>
          <w:ilvl w:val="1"/>
          <w:numId w:val="11"/>
        </w:numPr>
        <w:jc w:val="both"/>
      </w:pPr>
      <w:r w:rsidRPr="005104EE">
        <w:t>El Lenguaje TTCN3</w:t>
      </w:r>
    </w:p>
    <w:p w:rsidR="00F717E7" w:rsidRPr="005104EE" w:rsidRDefault="00F717E7" w:rsidP="00D2390D">
      <w:pPr>
        <w:pStyle w:val="Prrafodelista"/>
        <w:numPr>
          <w:ilvl w:val="2"/>
          <w:numId w:val="11"/>
        </w:numPr>
        <w:ind w:hanging="295"/>
        <w:jc w:val="both"/>
      </w:pPr>
      <w:r w:rsidRPr="005104EE">
        <w:t>Conceptos básicos de TTCN3</w:t>
      </w:r>
      <w:r w:rsidR="008E5C94" w:rsidRPr="005104EE">
        <w:t xml:space="preserve"> </w:t>
      </w:r>
    </w:p>
    <w:p w:rsidR="008E5C94" w:rsidRPr="005104EE" w:rsidRDefault="00F717E7" w:rsidP="008E5C94">
      <w:pPr>
        <w:pStyle w:val="Prrafodelista"/>
        <w:numPr>
          <w:ilvl w:val="2"/>
          <w:numId w:val="11"/>
        </w:numPr>
        <w:ind w:hanging="295"/>
        <w:jc w:val="both"/>
      </w:pPr>
      <w:r w:rsidRPr="005104EE">
        <w:t>Ejemplo</w:t>
      </w:r>
    </w:p>
    <w:p w:rsidR="008E5C94" w:rsidRPr="005104EE" w:rsidRDefault="008E5C94" w:rsidP="006B3A50">
      <w:pPr>
        <w:pStyle w:val="Prrafodelista"/>
        <w:numPr>
          <w:ilvl w:val="1"/>
          <w:numId w:val="11"/>
        </w:numPr>
        <w:jc w:val="both"/>
      </w:pPr>
      <w:r w:rsidRPr="005104EE">
        <w:t>La herramienta RTDS</w:t>
      </w:r>
    </w:p>
    <w:p w:rsidR="00822464" w:rsidRPr="005104EE" w:rsidRDefault="00822464" w:rsidP="00D2390D">
      <w:pPr>
        <w:pStyle w:val="Prrafodelista"/>
        <w:numPr>
          <w:ilvl w:val="1"/>
          <w:numId w:val="11"/>
        </w:numPr>
        <w:jc w:val="both"/>
      </w:pPr>
      <w:r w:rsidRPr="005104EE">
        <w:t>La herramienta IFx</w:t>
      </w:r>
    </w:p>
    <w:p w:rsidR="00F717E7" w:rsidRPr="005104EE" w:rsidRDefault="00F717E7" w:rsidP="00D2390D">
      <w:pPr>
        <w:pStyle w:val="Prrafodelista"/>
        <w:numPr>
          <w:ilvl w:val="2"/>
          <w:numId w:val="11"/>
        </w:numPr>
        <w:ind w:hanging="295"/>
        <w:jc w:val="both"/>
      </w:pPr>
      <w:r w:rsidRPr="005104EE">
        <w:t>Conceptos básicos del lenguaje IF</w:t>
      </w:r>
      <w:r w:rsidR="008E5C94" w:rsidRPr="005104EE">
        <w:t xml:space="preserve">x </w:t>
      </w:r>
    </w:p>
    <w:p w:rsidR="00F717E7" w:rsidRPr="005104EE" w:rsidRDefault="00F717E7" w:rsidP="00D2390D">
      <w:pPr>
        <w:pStyle w:val="Prrafodelista"/>
        <w:numPr>
          <w:ilvl w:val="2"/>
          <w:numId w:val="11"/>
        </w:numPr>
        <w:ind w:hanging="295"/>
        <w:jc w:val="both"/>
      </w:pPr>
      <w:r w:rsidRPr="005104EE">
        <w:t>Ejemplo</w:t>
      </w:r>
      <w:r w:rsidR="008E5C94" w:rsidRPr="005104EE">
        <w:t>s</w:t>
      </w:r>
      <w:r w:rsidRPr="005104EE">
        <w:t xml:space="preserve"> </w:t>
      </w:r>
    </w:p>
    <w:p w:rsidR="00822464" w:rsidRPr="005104EE" w:rsidRDefault="008E5C94" w:rsidP="00D2390D">
      <w:pPr>
        <w:pStyle w:val="Prrafodelista"/>
        <w:numPr>
          <w:ilvl w:val="0"/>
          <w:numId w:val="11"/>
        </w:numPr>
        <w:jc w:val="both"/>
      </w:pPr>
      <w:r w:rsidRPr="005104EE">
        <w:t>Caso de estudio</w:t>
      </w:r>
      <w:r w:rsidR="00F717E7" w:rsidRPr="005104EE">
        <w:t xml:space="preserve"> del proyecto de grado</w:t>
      </w:r>
    </w:p>
    <w:p w:rsidR="00F717E7" w:rsidRPr="005104EE" w:rsidRDefault="00F717E7" w:rsidP="00D2390D">
      <w:pPr>
        <w:pStyle w:val="Prrafodelista"/>
        <w:numPr>
          <w:ilvl w:val="1"/>
          <w:numId w:val="11"/>
        </w:numPr>
        <w:jc w:val="both"/>
      </w:pPr>
      <w:r w:rsidRPr="005104EE">
        <w:t xml:space="preserve">Modelado </w:t>
      </w:r>
    </w:p>
    <w:p w:rsidR="00F717E7" w:rsidRPr="005104EE" w:rsidRDefault="00F717E7" w:rsidP="00D2390D">
      <w:pPr>
        <w:pStyle w:val="Prrafodelista"/>
        <w:numPr>
          <w:ilvl w:val="1"/>
          <w:numId w:val="11"/>
        </w:numPr>
        <w:jc w:val="both"/>
      </w:pPr>
      <w:r w:rsidRPr="005104EE">
        <w:t xml:space="preserve">Pruebas </w:t>
      </w:r>
    </w:p>
    <w:p w:rsidR="00F717E7" w:rsidRPr="005104EE" w:rsidRDefault="00F717E7" w:rsidP="00D2390D">
      <w:pPr>
        <w:pStyle w:val="Prrafodelista"/>
        <w:numPr>
          <w:ilvl w:val="1"/>
          <w:numId w:val="11"/>
        </w:numPr>
        <w:jc w:val="both"/>
      </w:pPr>
      <w:r w:rsidRPr="005104EE">
        <w:t xml:space="preserve">Verificación formal a módulos </w:t>
      </w:r>
    </w:p>
    <w:p w:rsidR="00996A73" w:rsidRPr="005104EE" w:rsidRDefault="00996A73" w:rsidP="00D2390D">
      <w:pPr>
        <w:pStyle w:val="Prrafodelista"/>
        <w:numPr>
          <w:ilvl w:val="0"/>
          <w:numId w:val="11"/>
        </w:numPr>
        <w:jc w:val="both"/>
      </w:pPr>
      <w:r w:rsidRPr="005104EE">
        <w:t>Resultados obtenidos</w:t>
      </w:r>
    </w:p>
    <w:p w:rsidR="00996A73" w:rsidRPr="005104EE" w:rsidRDefault="00996A73" w:rsidP="00D2390D">
      <w:pPr>
        <w:pStyle w:val="Prrafodelista"/>
        <w:numPr>
          <w:ilvl w:val="1"/>
          <w:numId w:val="11"/>
        </w:numPr>
        <w:jc w:val="both"/>
      </w:pPr>
      <w:r w:rsidRPr="005104EE">
        <w:t>Análisis y Discusión</w:t>
      </w:r>
    </w:p>
    <w:p w:rsidR="00996A73" w:rsidRPr="005104EE" w:rsidRDefault="00996A73" w:rsidP="00D2390D">
      <w:pPr>
        <w:pStyle w:val="Prrafodelista"/>
        <w:numPr>
          <w:ilvl w:val="0"/>
          <w:numId w:val="11"/>
        </w:numPr>
        <w:jc w:val="both"/>
      </w:pPr>
      <w:r w:rsidRPr="005104EE">
        <w:lastRenderedPageBreak/>
        <w:t>Observaciones Finales</w:t>
      </w:r>
    </w:p>
    <w:p w:rsidR="00996A73" w:rsidRPr="005104EE" w:rsidRDefault="00996A73" w:rsidP="00D2390D">
      <w:pPr>
        <w:pStyle w:val="Prrafodelista"/>
        <w:numPr>
          <w:ilvl w:val="1"/>
          <w:numId w:val="11"/>
        </w:numPr>
        <w:jc w:val="both"/>
      </w:pPr>
      <w:r w:rsidRPr="005104EE">
        <w:t>Conclusiones</w:t>
      </w:r>
    </w:p>
    <w:p w:rsidR="00996A73" w:rsidRPr="005104EE" w:rsidRDefault="00996A73" w:rsidP="00D2390D">
      <w:pPr>
        <w:pStyle w:val="Prrafodelista"/>
        <w:numPr>
          <w:ilvl w:val="1"/>
          <w:numId w:val="11"/>
        </w:numPr>
        <w:jc w:val="both"/>
      </w:pPr>
      <w:r w:rsidRPr="005104EE">
        <w:t>Trabajos futuros</w:t>
      </w:r>
    </w:p>
    <w:p w:rsidR="00996A73" w:rsidRPr="005104EE" w:rsidRDefault="00996A73" w:rsidP="00D2390D">
      <w:pPr>
        <w:pStyle w:val="Prrafodelista"/>
        <w:numPr>
          <w:ilvl w:val="0"/>
          <w:numId w:val="11"/>
        </w:numPr>
        <w:jc w:val="both"/>
      </w:pPr>
      <w:r w:rsidRPr="005104EE">
        <w:t>Bibliografía</w:t>
      </w:r>
    </w:p>
    <w:p w:rsidR="00F46586" w:rsidRPr="005104EE" w:rsidRDefault="00996A73" w:rsidP="00F46586">
      <w:pPr>
        <w:pStyle w:val="Prrafodelista"/>
        <w:numPr>
          <w:ilvl w:val="0"/>
          <w:numId w:val="11"/>
        </w:numPr>
        <w:jc w:val="both"/>
      </w:pPr>
      <w:r w:rsidRPr="005104EE">
        <w:t>Anexos</w:t>
      </w:r>
    </w:p>
    <w:p w:rsidR="00F46586" w:rsidRPr="005104EE" w:rsidRDefault="00F46586" w:rsidP="00F46586">
      <w:pPr>
        <w:pStyle w:val="Prrafodelista"/>
        <w:ind w:left="720"/>
        <w:jc w:val="both"/>
      </w:pPr>
    </w:p>
    <w:p w:rsidR="005E6693" w:rsidRPr="005104EE" w:rsidRDefault="0069460C" w:rsidP="00D2390D">
      <w:pPr>
        <w:pStyle w:val="Ttulo2"/>
        <w:jc w:val="both"/>
      </w:pPr>
      <w:bookmarkStart w:id="167" w:name="_Toc390936064"/>
      <w:r w:rsidRPr="005104EE">
        <w:t>Cronograma de actividades</w:t>
      </w:r>
      <w:bookmarkEnd w:id="167"/>
    </w:p>
    <w:p w:rsidR="00E55645" w:rsidRPr="005104EE" w:rsidRDefault="00E55645" w:rsidP="00D2390D">
      <w:pPr>
        <w:jc w:val="both"/>
        <w:rPr>
          <w:lang w:eastAsia="es-ES"/>
        </w:rPr>
      </w:pPr>
    </w:p>
    <w:p w:rsidR="002F0497" w:rsidRPr="005104EE" w:rsidRDefault="00DE1373" w:rsidP="00D2390D">
      <w:pPr>
        <w:jc w:val="both"/>
        <w:rPr>
          <w:lang w:eastAsia="es-ES"/>
        </w:rPr>
      </w:pPr>
      <w:r w:rsidRPr="005104EE">
        <w:rPr>
          <w:noProof/>
          <w:lang w:val="es-ES" w:eastAsia="es-ES"/>
        </w:rPr>
        <w:drawing>
          <wp:inline distT="0" distB="0" distL="0" distR="0" wp14:anchorId="5FC9FD42" wp14:editId="6305B281">
            <wp:extent cx="5400040" cy="27843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784338"/>
                    </a:xfrm>
                    <a:prstGeom prst="rect">
                      <a:avLst/>
                    </a:prstGeom>
                  </pic:spPr>
                </pic:pic>
              </a:graphicData>
            </a:graphic>
          </wp:inline>
        </w:drawing>
      </w:r>
    </w:p>
    <w:p w:rsidR="005E6693" w:rsidRPr="005104EE" w:rsidRDefault="005E6693" w:rsidP="00D2390D">
      <w:pPr>
        <w:pStyle w:val="Ttulo1"/>
        <w:jc w:val="both"/>
        <w:rPr>
          <w:lang w:val="es-CO"/>
        </w:rPr>
      </w:pPr>
      <w:bookmarkStart w:id="168" w:name="_Toc390936065"/>
      <w:r w:rsidRPr="005104EE">
        <w:rPr>
          <w:lang w:val="es-CO"/>
        </w:rPr>
        <w:t>BIBLIOGRAFÍA</w:t>
      </w:r>
      <w:bookmarkEnd w:id="168"/>
      <w:r w:rsidR="009547F7" w:rsidRPr="005104EE">
        <w:rPr>
          <w:lang w:val="es-CO"/>
        </w:rPr>
        <w:t xml:space="preserve"> </w:t>
      </w:r>
    </w:p>
    <w:p w:rsidR="001964B4" w:rsidRPr="005104EE" w:rsidRDefault="001964B4" w:rsidP="001964B4">
      <w:pPr>
        <w:rPr>
          <w:lang w:eastAsia="es-ES"/>
        </w:rPr>
      </w:pPr>
    </w:p>
    <w:p w:rsidR="001964B4" w:rsidRPr="005104EE" w:rsidRDefault="001964B4" w:rsidP="001964B4">
      <w:pPr>
        <w:rPr>
          <w:lang w:eastAsia="es-ES"/>
        </w:rPr>
      </w:pPr>
    </w:p>
    <w:sectPr w:rsidR="001964B4" w:rsidRPr="005104EE">
      <w:head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5" w:author="Usuario de Windows" w:date="2014-06-19T11:41:00Z" w:initials="UdW">
    <w:p w:rsidR="00C11F19" w:rsidRDefault="00C11F19">
      <w:pPr>
        <w:pStyle w:val="Textocomentario"/>
      </w:pPr>
      <w:r>
        <w:rPr>
          <w:rStyle w:val="Refdecomentario"/>
        </w:rPr>
        <w:annotationRef/>
      </w:r>
      <w:r>
        <w:t>calcular las semanas que lleva el proyecto.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16C" w:rsidRDefault="0076016C" w:rsidP="000C1E67">
      <w:pPr>
        <w:spacing w:after="0" w:line="240" w:lineRule="auto"/>
      </w:pPr>
      <w:r>
        <w:separator/>
      </w:r>
    </w:p>
  </w:endnote>
  <w:endnote w:type="continuationSeparator" w:id="0">
    <w:p w:rsidR="0076016C" w:rsidRDefault="0076016C" w:rsidP="000C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16C" w:rsidRDefault="0076016C" w:rsidP="000C1E67">
      <w:pPr>
        <w:spacing w:after="0" w:line="240" w:lineRule="auto"/>
      </w:pPr>
      <w:r>
        <w:separator/>
      </w:r>
    </w:p>
  </w:footnote>
  <w:footnote w:type="continuationSeparator" w:id="0">
    <w:p w:rsidR="0076016C" w:rsidRDefault="0076016C" w:rsidP="000C1E67">
      <w:pPr>
        <w:spacing w:after="0" w:line="240" w:lineRule="auto"/>
      </w:pPr>
      <w:r>
        <w:continuationSeparator/>
      </w:r>
    </w:p>
  </w:footnote>
  <w:footnote w:id="1">
    <w:p w:rsidR="00C11F19" w:rsidRPr="00801122" w:rsidRDefault="00C11F19" w:rsidP="009C073A">
      <w:pPr>
        <w:pStyle w:val="Textonotapie"/>
        <w:jc w:val="both"/>
        <w:rPr>
          <w:lang w:val="es-ES_tradnl"/>
        </w:rPr>
      </w:pPr>
      <w:r>
        <w:rPr>
          <w:rStyle w:val="Refdenotaalpie"/>
        </w:rPr>
        <w:footnoteRef/>
      </w:r>
      <w:r>
        <w:t xml:space="preserve"> </w:t>
      </w:r>
      <w:r>
        <w:rPr>
          <w:b/>
          <w:lang w:val="es-ES_tradnl"/>
        </w:rPr>
        <w:t>Prueba de caja negra</w:t>
      </w:r>
      <w:r>
        <w:rPr>
          <w:lang w:val="es-ES_tradnl"/>
        </w:rPr>
        <w:t xml:space="preserve">: Es una prueba funcional que consiste en estimular el sistema a </w:t>
      </w:r>
      <w:r w:rsidRPr="00B577E9">
        <w:rPr>
          <w:lang w:val="es-ES_tradnl"/>
        </w:rPr>
        <w:t>probar con las entradas apropiadas que debe recibir la aplicación, y revisar si las salidas son las deseadas; lo anterior se lleva a cabo sin tener conocimiento de la estructura/funcionamiento interno del sistema.</w:t>
      </w:r>
    </w:p>
  </w:footnote>
  <w:footnote w:id="2">
    <w:p w:rsidR="00C11F19" w:rsidRPr="0048523A" w:rsidRDefault="00C11F19" w:rsidP="0048523A">
      <w:pPr>
        <w:pStyle w:val="Textonotapie"/>
      </w:pPr>
      <w:r>
        <w:rPr>
          <w:rStyle w:val="Refdenotaalpie"/>
        </w:rPr>
        <w:footnoteRef/>
      </w:r>
      <w:r>
        <w:t xml:space="preserve"> Más información de MSC referirse a la recomendación Z.120 disponible en: </w:t>
      </w:r>
      <w:hyperlink r:id="rId1" w:history="1">
        <w:r w:rsidRPr="006C34F7">
          <w:rPr>
            <w:rStyle w:val="Hipervnculo"/>
          </w:rPr>
          <w:t>https://www.itu.int/rec/T-REC-Z.120-201102-I/en</w:t>
        </w:r>
      </w:hyperlink>
      <w:r>
        <w:t xml:space="preserve"> </w:t>
      </w:r>
    </w:p>
  </w:footnote>
  <w:footnote w:id="3">
    <w:p w:rsidR="00C11F19" w:rsidRPr="007D6088" w:rsidRDefault="00C11F19" w:rsidP="009C073A">
      <w:pPr>
        <w:pStyle w:val="Textonotapie"/>
      </w:pPr>
      <w:r>
        <w:rPr>
          <w:rStyle w:val="Refdenotaalpie"/>
        </w:rPr>
        <w:footnoteRef/>
      </w:r>
      <w:r>
        <w:t xml:space="preserve"> Más Información de la herramienta: </w:t>
      </w:r>
      <w:hyperlink r:id="rId2" w:history="1">
        <w:r w:rsidRPr="002002FA">
          <w:rPr>
            <w:rStyle w:val="Hipervnculo"/>
          </w:rPr>
          <w:t>http://www-if.imag.fr/</w:t>
        </w:r>
      </w:hyperlink>
      <w:r>
        <w:t xml:space="preserve"> </w:t>
      </w:r>
    </w:p>
  </w:footnote>
  <w:footnote w:id="4">
    <w:p w:rsidR="00C11F19" w:rsidRPr="00CA4870" w:rsidRDefault="00C11F19" w:rsidP="009C073A">
      <w:pPr>
        <w:pStyle w:val="Textonotapie"/>
        <w:jc w:val="both"/>
        <w:rPr>
          <w:lang w:val="es-ES_tradnl"/>
        </w:rPr>
      </w:pPr>
      <w:r>
        <w:rPr>
          <w:rStyle w:val="Refdenotaalpie"/>
        </w:rPr>
        <w:footnoteRef/>
      </w:r>
      <w:r>
        <w:t xml:space="preserve"> Model </w:t>
      </w:r>
      <w:proofErr w:type="spellStart"/>
      <w:r>
        <w:t>checking</w:t>
      </w:r>
      <w:proofErr w:type="spellEnd"/>
      <w:r>
        <w:t xml:space="preserve"> es una técnica de verificación que, dado el modelo del sistema bajo estudio y la propiedad requerida, permite decidir automáticamente si la propiedad es satisfecha o no </w:t>
      </w:r>
      <w:r w:rsidRPr="00DC3D82">
        <w:t>(</w:t>
      </w:r>
      <w:r w:rsidRPr="007C376A">
        <w:t>Clarke1996</w:t>
      </w:r>
      <w:r w:rsidRPr="00DC3D82">
        <w:t xml:space="preserve">) </w:t>
      </w:r>
      <w:r>
        <w:t>(Hames2009).</w:t>
      </w:r>
    </w:p>
  </w:footnote>
  <w:footnote w:id="5">
    <w:p w:rsidR="00C11F19" w:rsidRDefault="00C11F19" w:rsidP="009C073A">
      <w:pPr>
        <w:pStyle w:val="Textonotapie"/>
      </w:pPr>
      <w:r>
        <w:rPr>
          <w:rStyle w:val="Refdenotaalpie"/>
        </w:rPr>
        <w:footnoteRef/>
      </w:r>
      <w:r>
        <w:t xml:space="preserve"> Más Información del proveedor del software: </w:t>
      </w:r>
      <w:hyperlink r:id="rId3" w:history="1">
        <w:r w:rsidRPr="002002FA">
          <w:rPr>
            <w:rStyle w:val="Hipervnculo"/>
          </w:rPr>
          <w:t>http://www.pragmadev.com/</w:t>
        </w:r>
      </w:hyperlink>
    </w:p>
    <w:p w:rsidR="00C11F19" w:rsidRPr="007D6088" w:rsidRDefault="00C11F19" w:rsidP="009C073A">
      <w:pPr>
        <w:pStyle w:val="Textonotapie"/>
        <w:rPr>
          <w:lang w:val="es-ES_tradnl"/>
        </w:rPr>
      </w:pPr>
    </w:p>
  </w:footnote>
  <w:footnote w:id="6">
    <w:p w:rsidR="00C11F19" w:rsidRPr="00DA0BDC" w:rsidRDefault="00C11F19" w:rsidP="009C073A">
      <w:pPr>
        <w:pStyle w:val="Textonotapie"/>
        <w:rPr>
          <w:lang w:val="es-ES_tradnl"/>
        </w:rPr>
      </w:pPr>
      <w:r>
        <w:rPr>
          <w:rStyle w:val="Refdenotaalpie"/>
        </w:rPr>
        <w:footnoteRef/>
      </w:r>
      <w:r>
        <w:t xml:space="preserve"> Sitio Web de </w:t>
      </w:r>
      <w:r>
        <w:rPr>
          <w:lang w:val="es-ES_tradnl"/>
        </w:rPr>
        <w:t xml:space="preserve">EPSRC: </w:t>
      </w:r>
      <w:hyperlink r:id="rId4" w:history="1">
        <w:r w:rsidRPr="008C6630">
          <w:rPr>
            <w:rStyle w:val="Hipervnculo"/>
            <w:lang w:val="es-ES_tradnl"/>
          </w:rPr>
          <w:t>http://www.epsrc.ac.uk/Pages/default.aspx</w:t>
        </w:r>
      </w:hyperlink>
      <w:r>
        <w:rPr>
          <w:lang w:val="es-ES_tradnl"/>
        </w:rPr>
        <w:t xml:space="preserve"> </w:t>
      </w:r>
    </w:p>
  </w:footnote>
  <w:footnote w:id="7">
    <w:p w:rsidR="00C11F19" w:rsidRPr="002A3A31" w:rsidRDefault="00C11F19" w:rsidP="009C073A">
      <w:pPr>
        <w:pStyle w:val="Textonotapie"/>
        <w:rPr>
          <w:lang w:val="es-ES_tradnl"/>
        </w:rPr>
      </w:pPr>
      <w:r>
        <w:rPr>
          <w:rStyle w:val="Refdenotaalpie"/>
        </w:rPr>
        <w:footnoteRef/>
      </w:r>
      <w:r>
        <w:t xml:space="preserve"> </w:t>
      </w:r>
      <w:hyperlink r:id="rId5" w:history="1">
        <w:r w:rsidRPr="008C6630">
          <w:rPr>
            <w:rStyle w:val="Hipervnculo"/>
          </w:rPr>
          <w:t>http://gow.epsrc.ac.uk/NGBOViewGrant.aspx?GrantRef=GR/R43150/01</w:t>
        </w:r>
      </w:hyperlink>
      <w:r>
        <w:t xml:space="preserve"> </w:t>
      </w:r>
    </w:p>
  </w:footnote>
  <w:footnote w:id="8">
    <w:p w:rsidR="00C11F19" w:rsidRPr="00AE0DCD" w:rsidRDefault="00C11F19">
      <w:pPr>
        <w:pStyle w:val="Textonotapie"/>
        <w:rPr>
          <w:lang w:val="es-ES_tradnl"/>
        </w:rPr>
      </w:pPr>
      <w:r>
        <w:rPr>
          <w:rStyle w:val="Refdenotaalpie"/>
        </w:rPr>
        <w:footnoteRef/>
      </w:r>
      <w:r>
        <w:t xml:space="preserve"> </w:t>
      </w:r>
      <w:r>
        <w:rPr>
          <w:b/>
          <w:lang w:val="es-ES_tradnl"/>
        </w:rPr>
        <w:t xml:space="preserve">Sistemas reactivos: </w:t>
      </w:r>
      <w:r>
        <w:rPr>
          <w:lang w:val="es-ES_tradnl"/>
        </w:rPr>
        <w:t>Son aquellos sistemas que generan una salida a partir de  un estímulo externo que proviene del ambiente.</w:t>
      </w:r>
    </w:p>
  </w:footnote>
  <w:footnote w:id="9">
    <w:p w:rsidR="00C11F19" w:rsidRPr="00810763" w:rsidRDefault="00C11F19" w:rsidP="00810763">
      <w:pPr>
        <w:pStyle w:val="Textonotapie"/>
        <w:jc w:val="both"/>
        <w:rPr>
          <w:lang w:val="es-ES_tradnl"/>
        </w:rPr>
      </w:pPr>
      <w:r>
        <w:rPr>
          <w:rStyle w:val="Refdenotaalpie"/>
        </w:rPr>
        <w:footnoteRef/>
      </w:r>
      <w:r>
        <w:t xml:space="preserve"> </w:t>
      </w:r>
      <w:r>
        <w:rPr>
          <w:lang w:val="es-ES_tradnl"/>
        </w:rPr>
        <w:t xml:space="preserve">Información consultada el 20 de Mayo del 2014 en el siguiente sitio: </w:t>
      </w:r>
      <w:hyperlink r:id="rId6" w:history="1">
        <w:r w:rsidRPr="0080040A">
          <w:rPr>
            <w:rStyle w:val="Hipervnculo"/>
            <w:b/>
          </w:rPr>
          <w:t>http://www.sdl-forum.org/MSC/index.htm</w:t>
        </w:r>
      </w:hyperlink>
      <w:r>
        <w:rPr>
          <w:b/>
        </w:rPr>
        <w:t xml:space="preserve"> </w:t>
      </w:r>
    </w:p>
  </w:footnote>
  <w:footnote w:id="10">
    <w:p w:rsidR="00C11F19" w:rsidRPr="00FC1831" w:rsidRDefault="00C11F19">
      <w:pPr>
        <w:pStyle w:val="Textonotapie"/>
      </w:pPr>
      <w:r>
        <w:rPr>
          <w:rStyle w:val="Refdenotaalpie"/>
        </w:rPr>
        <w:footnoteRef/>
      </w:r>
      <w:r>
        <w:t xml:space="preserve"> Página oficial de la herramienta IF: </w:t>
      </w:r>
      <w:hyperlink r:id="rId7" w:history="1">
        <w:r w:rsidRPr="00867A9D">
          <w:rPr>
            <w:rStyle w:val="Hipervnculo"/>
          </w:rPr>
          <w:t>http://www-if.imag.fr/index.html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F19" w:rsidRDefault="00C11F1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F58"/>
    <w:multiLevelType w:val="hybridMultilevel"/>
    <w:tmpl w:val="02A489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1A2335C"/>
    <w:multiLevelType w:val="hybridMultilevel"/>
    <w:tmpl w:val="786E8F52"/>
    <w:lvl w:ilvl="0" w:tplc="38F8E1C0">
      <w:start w:val="7"/>
      <w:numFmt w:val="bullet"/>
      <w:lvlText w:val="-"/>
      <w:lvlJc w:val="left"/>
      <w:pPr>
        <w:ind w:left="720" w:hanging="360"/>
      </w:pPr>
      <w:rPr>
        <w:rFonts w:ascii="Calibri" w:eastAsiaTheme="minorHAnsi" w:hAnsi="Calibri"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CA5771"/>
    <w:multiLevelType w:val="hybridMultilevel"/>
    <w:tmpl w:val="B2D4F952"/>
    <w:lvl w:ilvl="0" w:tplc="38F8E1C0">
      <w:start w:val="7"/>
      <w:numFmt w:val="bullet"/>
      <w:lvlText w:val="-"/>
      <w:lvlJc w:val="left"/>
      <w:pPr>
        <w:ind w:left="720" w:hanging="360"/>
      </w:pPr>
      <w:rPr>
        <w:rFonts w:ascii="Calibri" w:eastAsiaTheme="minorHAnsi" w:hAnsi="Calibri"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C909A0"/>
    <w:multiLevelType w:val="hybridMultilevel"/>
    <w:tmpl w:val="D6FC44C4"/>
    <w:lvl w:ilvl="0" w:tplc="38F8E1C0">
      <w:start w:val="7"/>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192B48DE"/>
    <w:multiLevelType w:val="multilevel"/>
    <w:tmpl w:val="AAB8C024"/>
    <w:lvl w:ilvl="0">
      <w:start w:val="1"/>
      <w:numFmt w:val="decimal"/>
      <w:lvlText w:val="%1."/>
      <w:lvlJc w:val="center"/>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E322D60"/>
    <w:multiLevelType w:val="hybridMultilevel"/>
    <w:tmpl w:val="5E08E9B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nsid w:val="200175DF"/>
    <w:multiLevelType w:val="hybridMultilevel"/>
    <w:tmpl w:val="7CE4ACE0"/>
    <w:lvl w:ilvl="0" w:tplc="0C0A0001">
      <w:start w:val="1"/>
      <w:numFmt w:val="bullet"/>
      <w:lvlText w:val=""/>
      <w:lvlJc w:val="left"/>
      <w:pPr>
        <w:ind w:left="1224" w:hanging="360"/>
      </w:pPr>
      <w:rPr>
        <w:rFonts w:ascii="Symbol" w:hAnsi="Symbol" w:hint="default"/>
      </w:rPr>
    </w:lvl>
    <w:lvl w:ilvl="1" w:tplc="0C0A0003" w:tentative="1">
      <w:start w:val="1"/>
      <w:numFmt w:val="bullet"/>
      <w:lvlText w:val="o"/>
      <w:lvlJc w:val="left"/>
      <w:pPr>
        <w:ind w:left="1944" w:hanging="360"/>
      </w:pPr>
      <w:rPr>
        <w:rFonts w:ascii="Courier New" w:hAnsi="Courier New" w:cs="Courier New" w:hint="default"/>
      </w:rPr>
    </w:lvl>
    <w:lvl w:ilvl="2" w:tplc="0C0A0005" w:tentative="1">
      <w:start w:val="1"/>
      <w:numFmt w:val="bullet"/>
      <w:lvlText w:val=""/>
      <w:lvlJc w:val="left"/>
      <w:pPr>
        <w:ind w:left="2664" w:hanging="360"/>
      </w:pPr>
      <w:rPr>
        <w:rFonts w:ascii="Wingdings" w:hAnsi="Wingdings" w:hint="default"/>
      </w:rPr>
    </w:lvl>
    <w:lvl w:ilvl="3" w:tplc="0C0A0001" w:tentative="1">
      <w:start w:val="1"/>
      <w:numFmt w:val="bullet"/>
      <w:lvlText w:val=""/>
      <w:lvlJc w:val="left"/>
      <w:pPr>
        <w:ind w:left="3384" w:hanging="360"/>
      </w:pPr>
      <w:rPr>
        <w:rFonts w:ascii="Symbol" w:hAnsi="Symbol" w:hint="default"/>
      </w:rPr>
    </w:lvl>
    <w:lvl w:ilvl="4" w:tplc="0C0A0003" w:tentative="1">
      <w:start w:val="1"/>
      <w:numFmt w:val="bullet"/>
      <w:lvlText w:val="o"/>
      <w:lvlJc w:val="left"/>
      <w:pPr>
        <w:ind w:left="4104" w:hanging="360"/>
      </w:pPr>
      <w:rPr>
        <w:rFonts w:ascii="Courier New" w:hAnsi="Courier New" w:cs="Courier New" w:hint="default"/>
      </w:rPr>
    </w:lvl>
    <w:lvl w:ilvl="5" w:tplc="0C0A0005" w:tentative="1">
      <w:start w:val="1"/>
      <w:numFmt w:val="bullet"/>
      <w:lvlText w:val=""/>
      <w:lvlJc w:val="left"/>
      <w:pPr>
        <w:ind w:left="4824" w:hanging="360"/>
      </w:pPr>
      <w:rPr>
        <w:rFonts w:ascii="Wingdings" w:hAnsi="Wingdings" w:hint="default"/>
      </w:rPr>
    </w:lvl>
    <w:lvl w:ilvl="6" w:tplc="0C0A0001" w:tentative="1">
      <w:start w:val="1"/>
      <w:numFmt w:val="bullet"/>
      <w:lvlText w:val=""/>
      <w:lvlJc w:val="left"/>
      <w:pPr>
        <w:ind w:left="5544" w:hanging="360"/>
      </w:pPr>
      <w:rPr>
        <w:rFonts w:ascii="Symbol" w:hAnsi="Symbol" w:hint="default"/>
      </w:rPr>
    </w:lvl>
    <w:lvl w:ilvl="7" w:tplc="0C0A0003" w:tentative="1">
      <w:start w:val="1"/>
      <w:numFmt w:val="bullet"/>
      <w:lvlText w:val="o"/>
      <w:lvlJc w:val="left"/>
      <w:pPr>
        <w:ind w:left="6264" w:hanging="360"/>
      </w:pPr>
      <w:rPr>
        <w:rFonts w:ascii="Courier New" w:hAnsi="Courier New" w:cs="Courier New" w:hint="default"/>
      </w:rPr>
    </w:lvl>
    <w:lvl w:ilvl="8" w:tplc="0C0A0005" w:tentative="1">
      <w:start w:val="1"/>
      <w:numFmt w:val="bullet"/>
      <w:lvlText w:val=""/>
      <w:lvlJc w:val="left"/>
      <w:pPr>
        <w:ind w:left="6984" w:hanging="360"/>
      </w:pPr>
      <w:rPr>
        <w:rFonts w:ascii="Wingdings" w:hAnsi="Wingdings" w:hint="default"/>
      </w:rPr>
    </w:lvl>
  </w:abstractNum>
  <w:abstractNum w:abstractNumId="7">
    <w:nsid w:val="25927EC9"/>
    <w:multiLevelType w:val="hybridMultilevel"/>
    <w:tmpl w:val="E434422E"/>
    <w:lvl w:ilvl="0" w:tplc="38F8E1C0">
      <w:start w:val="7"/>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272F7BAA"/>
    <w:multiLevelType w:val="hybridMultilevel"/>
    <w:tmpl w:val="FD1A51B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33725B12"/>
    <w:multiLevelType w:val="multilevel"/>
    <w:tmpl w:val="AAB8C024"/>
    <w:lvl w:ilvl="0">
      <w:start w:val="1"/>
      <w:numFmt w:val="decimal"/>
      <w:lvlText w:val="%1."/>
      <w:lvlJc w:val="center"/>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78D53B5"/>
    <w:multiLevelType w:val="hybridMultilevel"/>
    <w:tmpl w:val="001C9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11404E"/>
    <w:multiLevelType w:val="hybridMultilevel"/>
    <w:tmpl w:val="742C5850"/>
    <w:lvl w:ilvl="0" w:tplc="38F8E1C0">
      <w:start w:val="7"/>
      <w:numFmt w:val="bullet"/>
      <w:lvlText w:val="-"/>
      <w:lvlJc w:val="left"/>
      <w:pPr>
        <w:ind w:left="1584" w:hanging="360"/>
      </w:pPr>
      <w:rPr>
        <w:rFonts w:ascii="Calibri" w:eastAsiaTheme="minorHAnsi" w:hAnsi="Calibri" w:cstheme="minorBidi"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12">
    <w:nsid w:val="4B832C85"/>
    <w:multiLevelType w:val="hybridMultilevel"/>
    <w:tmpl w:val="286888E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0075CD6"/>
    <w:multiLevelType w:val="hybridMultilevel"/>
    <w:tmpl w:val="7F381E18"/>
    <w:lvl w:ilvl="0" w:tplc="38F8E1C0">
      <w:start w:val="7"/>
      <w:numFmt w:val="bullet"/>
      <w:lvlText w:val="-"/>
      <w:lvlJc w:val="left"/>
      <w:pPr>
        <w:ind w:left="720" w:hanging="360"/>
      </w:pPr>
      <w:rPr>
        <w:rFonts w:ascii="Calibri" w:eastAsiaTheme="minorHAnsi" w:hAnsi="Calibri" w:cstheme="minorBidi" w:hint="default"/>
      </w:rPr>
    </w:lvl>
    <w:lvl w:ilvl="1" w:tplc="0C0A0001">
      <w:start w:val="1"/>
      <w:numFmt w:val="bullet"/>
      <w:lvlText w:val=""/>
      <w:lvlJc w:val="left"/>
      <w:pPr>
        <w:ind w:left="1440" w:hanging="360"/>
      </w:pPr>
      <w:rPr>
        <w:rFonts w:ascii="Symbol" w:hAnsi="Symbol"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140462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545E5DE9"/>
    <w:multiLevelType w:val="hybridMultilevel"/>
    <w:tmpl w:val="1F0C886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ED437A"/>
    <w:multiLevelType w:val="hybridMultilevel"/>
    <w:tmpl w:val="0516A0FC"/>
    <w:lvl w:ilvl="0" w:tplc="0C0A0019">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7">
    <w:nsid w:val="61AE1362"/>
    <w:multiLevelType w:val="hybridMultilevel"/>
    <w:tmpl w:val="9EA46068"/>
    <w:lvl w:ilvl="0" w:tplc="0C0A0001">
      <w:start w:val="1"/>
      <w:numFmt w:val="bullet"/>
      <w:lvlText w:val=""/>
      <w:lvlJc w:val="left"/>
      <w:pPr>
        <w:ind w:left="1473" w:hanging="360"/>
      </w:pPr>
      <w:rPr>
        <w:rFonts w:ascii="Symbol" w:hAnsi="Symbol" w:hint="default"/>
      </w:rPr>
    </w:lvl>
    <w:lvl w:ilvl="1" w:tplc="0C0A0003" w:tentative="1">
      <w:start w:val="1"/>
      <w:numFmt w:val="bullet"/>
      <w:lvlText w:val="o"/>
      <w:lvlJc w:val="left"/>
      <w:pPr>
        <w:ind w:left="2193" w:hanging="360"/>
      </w:pPr>
      <w:rPr>
        <w:rFonts w:ascii="Courier New" w:hAnsi="Courier New" w:cs="Courier New" w:hint="default"/>
      </w:rPr>
    </w:lvl>
    <w:lvl w:ilvl="2" w:tplc="0C0A0005" w:tentative="1">
      <w:start w:val="1"/>
      <w:numFmt w:val="bullet"/>
      <w:lvlText w:val=""/>
      <w:lvlJc w:val="left"/>
      <w:pPr>
        <w:ind w:left="2913" w:hanging="360"/>
      </w:pPr>
      <w:rPr>
        <w:rFonts w:ascii="Wingdings" w:hAnsi="Wingdings" w:hint="default"/>
      </w:rPr>
    </w:lvl>
    <w:lvl w:ilvl="3" w:tplc="0C0A0001" w:tentative="1">
      <w:start w:val="1"/>
      <w:numFmt w:val="bullet"/>
      <w:lvlText w:val=""/>
      <w:lvlJc w:val="left"/>
      <w:pPr>
        <w:ind w:left="3633" w:hanging="360"/>
      </w:pPr>
      <w:rPr>
        <w:rFonts w:ascii="Symbol" w:hAnsi="Symbol" w:hint="default"/>
      </w:rPr>
    </w:lvl>
    <w:lvl w:ilvl="4" w:tplc="0C0A0003" w:tentative="1">
      <w:start w:val="1"/>
      <w:numFmt w:val="bullet"/>
      <w:lvlText w:val="o"/>
      <w:lvlJc w:val="left"/>
      <w:pPr>
        <w:ind w:left="4353" w:hanging="360"/>
      </w:pPr>
      <w:rPr>
        <w:rFonts w:ascii="Courier New" w:hAnsi="Courier New" w:cs="Courier New" w:hint="default"/>
      </w:rPr>
    </w:lvl>
    <w:lvl w:ilvl="5" w:tplc="0C0A0005" w:tentative="1">
      <w:start w:val="1"/>
      <w:numFmt w:val="bullet"/>
      <w:lvlText w:val=""/>
      <w:lvlJc w:val="left"/>
      <w:pPr>
        <w:ind w:left="5073" w:hanging="360"/>
      </w:pPr>
      <w:rPr>
        <w:rFonts w:ascii="Wingdings" w:hAnsi="Wingdings" w:hint="default"/>
      </w:rPr>
    </w:lvl>
    <w:lvl w:ilvl="6" w:tplc="0C0A0001" w:tentative="1">
      <w:start w:val="1"/>
      <w:numFmt w:val="bullet"/>
      <w:lvlText w:val=""/>
      <w:lvlJc w:val="left"/>
      <w:pPr>
        <w:ind w:left="5793" w:hanging="360"/>
      </w:pPr>
      <w:rPr>
        <w:rFonts w:ascii="Symbol" w:hAnsi="Symbol" w:hint="default"/>
      </w:rPr>
    </w:lvl>
    <w:lvl w:ilvl="7" w:tplc="0C0A0003" w:tentative="1">
      <w:start w:val="1"/>
      <w:numFmt w:val="bullet"/>
      <w:lvlText w:val="o"/>
      <w:lvlJc w:val="left"/>
      <w:pPr>
        <w:ind w:left="6513" w:hanging="360"/>
      </w:pPr>
      <w:rPr>
        <w:rFonts w:ascii="Courier New" w:hAnsi="Courier New" w:cs="Courier New" w:hint="default"/>
      </w:rPr>
    </w:lvl>
    <w:lvl w:ilvl="8" w:tplc="0C0A0005" w:tentative="1">
      <w:start w:val="1"/>
      <w:numFmt w:val="bullet"/>
      <w:lvlText w:val=""/>
      <w:lvlJc w:val="left"/>
      <w:pPr>
        <w:ind w:left="7233" w:hanging="360"/>
      </w:pPr>
      <w:rPr>
        <w:rFonts w:ascii="Wingdings" w:hAnsi="Wingdings" w:hint="default"/>
      </w:rPr>
    </w:lvl>
  </w:abstractNum>
  <w:abstractNum w:abstractNumId="18">
    <w:nsid w:val="657C13F8"/>
    <w:multiLevelType w:val="hybridMultilevel"/>
    <w:tmpl w:val="A8DA5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C8508DC"/>
    <w:multiLevelType w:val="hybridMultilevel"/>
    <w:tmpl w:val="39E0A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45074D4"/>
    <w:multiLevelType w:val="multilevel"/>
    <w:tmpl w:val="C7221968"/>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98E0064"/>
    <w:multiLevelType w:val="hybridMultilevel"/>
    <w:tmpl w:val="7898E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8"/>
  </w:num>
  <w:num w:numId="4">
    <w:abstractNumId w:val="14"/>
  </w:num>
  <w:num w:numId="5">
    <w:abstractNumId w:val="9"/>
  </w:num>
  <w:num w:numId="6">
    <w:abstractNumId w:val="16"/>
  </w:num>
  <w:num w:numId="7">
    <w:abstractNumId w:val="15"/>
  </w:num>
  <w:num w:numId="8">
    <w:abstractNumId w:val="1"/>
  </w:num>
  <w:num w:numId="9">
    <w:abstractNumId w:val="12"/>
  </w:num>
  <w:num w:numId="10">
    <w:abstractNumId w:val="19"/>
  </w:num>
  <w:num w:numId="11">
    <w:abstractNumId w:val="4"/>
  </w:num>
  <w:num w:numId="12">
    <w:abstractNumId w:val="8"/>
  </w:num>
  <w:num w:numId="13">
    <w:abstractNumId w:val="21"/>
  </w:num>
  <w:num w:numId="14">
    <w:abstractNumId w:val="17"/>
  </w:num>
  <w:num w:numId="15">
    <w:abstractNumId w:val="7"/>
  </w:num>
  <w:num w:numId="16">
    <w:abstractNumId w:val="13"/>
  </w:num>
  <w:num w:numId="17">
    <w:abstractNumId w:val="10"/>
  </w:num>
  <w:num w:numId="18">
    <w:abstractNumId w:val="3"/>
  </w:num>
  <w:num w:numId="19">
    <w:abstractNumId w:val="11"/>
  </w:num>
  <w:num w:numId="20">
    <w:abstractNumId w:val="5"/>
  </w:num>
  <w:num w:numId="21">
    <w:abstractNumId w:val="6"/>
  </w:num>
  <w:num w:numId="2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A32"/>
    <w:rsid w:val="00015D30"/>
    <w:rsid w:val="00036615"/>
    <w:rsid w:val="000411DE"/>
    <w:rsid w:val="0004579A"/>
    <w:rsid w:val="00051241"/>
    <w:rsid w:val="00051345"/>
    <w:rsid w:val="00052D23"/>
    <w:rsid w:val="000666E6"/>
    <w:rsid w:val="00070C7C"/>
    <w:rsid w:val="00072632"/>
    <w:rsid w:val="00076CBE"/>
    <w:rsid w:val="00080767"/>
    <w:rsid w:val="00083CEF"/>
    <w:rsid w:val="00083E0F"/>
    <w:rsid w:val="000858B0"/>
    <w:rsid w:val="00094B8C"/>
    <w:rsid w:val="00096321"/>
    <w:rsid w:val="00097388"/>
    <w:rsid w:val="000B358B"/>
    <w:rsid w:val="000B56ED"/>
    <w:rsid w:val="000B6106"/>
    <w:rsid w:val="000B6BC1"/>
    <w:rsid w:val="000C05C8"/>
    <w:rsid w:val="000C1E67"/>
    <w:rsid w:val="000C2B44"/>
    <w:rsid w:val="000C30AF"/>
    <w:rsid w:val="000C740F"/>
    <w:rsid w:val="000C7EAE"/>
    <w:rsid w:val="000D1232"/>
    <w:rsid w:val="000D1B6A"/>
    <w:rsid w:val="000D3061"/>
    <w:rsid w:val="000D337C"/>
    <w:rsid w:val="000D62A1"/>
    <w:rsid w:val="000F3A7B"/>
    <w:rsid w:val="000F4361"/>
    <w:rsid w:val="000F5900"/>
    <w:rsid w:val="000F5D0B"/>
    <w:rsid w:val="00103468"/>
    <w:rsid w:val="001035B6"/>
    <w:rsid w:val="00103F25"/>
    <w:rsid w:val="00106D34"/>
    <w:rsid w:val="001075B5"/>
    <w:rsid w:val="0011443D"/>
    <w:rsid w:val="00116549"/>
    <w:rsid w:val="00124559"/>
    <w:rsid w:val="001278D9"/>
    <w:rsid w:val="001335D1"/>
    <w:rsid w:val="001364D2"/>
    <w:rsid w:val="0013756D"/>
    <w:rsid w:val="001376CC"/>
    <w:rsid w:val="00154418"/>
    <w:rsid w:val="001560CD"/>
    <w:rsid w:val="00163D0B"/>
    <w:rsid w:val="001662CF"/>
    <w:rsid w:val="001719EC"/>
    <w:rsid w:val="00175A3D"/>
    <w:rsid w:val="00180D4F"/>
    <w:rsid w:val="0018153D"/>
    <w:rsid w:val="00186F90"/>
    <w:rsid w:val="00191B6A"/>
    <w:rsid w:val="00193F09"/>
    <w:rsid w:val="0019431E"/>
    <w:rsid w:val="00194381"/>
    <w:rsid w:val="001964B4"/>
    <w:rsid w:val="001A03EB"/>
    <w:rsid w:val="001B35D5"/>
    <w:rsid w:val="001B5514"/>
    <w:rsid w:val="001B7D31"/>
    <w:rsid w:val="001C0B7A"/>
    <w:rsid w:val="001D232A"/>
    <w:rsid w:val="001D3211"/>
    <w:rsid w:val="001D72C2"/>
    <w:rsid w:val="001E26C3"/>
    <w:rsid w:val="001F54D9"/>
    <w:rsid w:val="002141F0"/>
    <w:rsid w:val="00217615"/>
    <w:rsid w:val="00223B6E"/>
    <w:rsid w:val="00224CAA"/>
    <w:rsid w:val="00227EF5"/>
    <w:rsid w:val="00234952"/>
    <w:rsid w:val="00236F4A"/>
    <w:rsid w:val="00240095"/>
    <w:rsid w:val="002520E9"/>
    <w:rsid w:val="00253B3E"/>
    <w:rsid w:val="00256F45"/>
    <w:rsid w:val="00257A44"/>
    <w:rsid w:val="00263775"/>
    <w:rsid w:val="00273BD6"/>
    <w:rsid w:val="00274710"/>
    <w:rsid w:val="002835C0"/>
    <w:rsid w:val="002851C7"/>
    <w:rsid w:val="00290023"/>
    <w:rsid w:val="00290A96"/>
    <w:rsid w:val="00294410"/>
    <w:rsid w:val="002A2552"/>
    <w:rsid w:val="002A3A31"/>
    <w:rsid w:val="002B1390"/>
    <w:rsid w:val="002B1CFE"/>
    <w:rsid w:val="002C23DB"/>
    <w:rsid w:val="002C2863"/>
    <w:rsid w:val="002C3392"/>
    <w:rsid w:val="002C54B7"/>
    <w:rsid w:val="002C5901"/>
    <w:rsid w:val="002C6EAB"/>
    <w:rsid w:val="002D29AA"/>
    <w:rsid w:val="002E18E0"/>
    <w:rsid w:val="002E5556"/>
    <w:rsid w:val="002F0497"/>
    <w:rsid w:val="002F7C7F"/>
    <w:rsid w:val="002F7CDC"/>
    <w:rsid w:val="003000EB"/>
    <w:rsid w:val="003046DB"/>
    <w:rsid w:val="00307B9D"/>
    <w:rsid w:val="00316773"/>
    <w:rsid w:val="003232BD"/>
    <w:rsid w:val="003234E4"/>
    <w:rsid w:val="003258BB"/>
    <w:rsid w:val="003260A6"/>
    <w:rsid w:val="00330FB3"/>
    <w:rsid w:val="00331513"/>
    <w:rsid w:val="003327CF"/>
    <w:rsid w:val="00337B06"/>
    <w:rsid w:val="00341C5C"/>
    <w:rsid w:val="00344C22"/>
    <w:rsid w:val="00360701"/>
    <w:rsid w:val="00364572"/>
    <w:rsid w:val="00364586"/>
    <w:rsid w:val="003664F8"/>
    <w:rsid w:val="003756DA"/>
    <w:rsid w:val="003767CF"/>
    <w:rsid w:val="003852A0"/>
    <w:rsid w:val="00386737"/>
    <w:rsid w:val="003906B8"/>
    <w:rsid w:val="00393FAE"/>
    <w:rsid w:val="00396C8C"/>
    <w:rsid w:val="003A284A"/>
    <w:rsid w:val="003A3E65"/>
    <w:rsid w:val="003A631D"/>
    <w:rsid w:val="003C1D7A"/>
    <w:rsid w:val="003C2D9F"/>
    <w:rsid w:val="003C2E6D"/>
    <w:rsid w:val="003C38C6"/>
    <w:rsid w:val="003C3B7D"/>
    <w:rsid w:val="003D1389"/>
    <w:rsid w:val="003D435C"/>
    <w:rsid w:val="003D49DB"/>
    <w:rsid w:val="003D67F4"/>
    <w:rsid w:val="003E0427"/>
    <w:rsid w:val="003F3C27"/>
    <w:rsid w:val="003F4C8C"/>
    <w:rsid w:val="004068D0"/>
    <w:rsid w:val="00413248"/>
    <w:rsid w:val="004263E7"/>
    <w:rsid w:val="00434F1D"/>
    <w:rsid w:val="00446209"/>
    <w:rsid w:val="00446DBE"/>
    <w:rsid w:val="0045313E"/>
    <w:rsid w:val="0046537A"/>
    <w:rsid w:val="0048055B"/>
    <w:rsid w:val="0048141E"/>
    <w:rsid w:val="0048453B"/>
    <w:rsid w:val="0048523A"/>
    <w:rsid w:val="00486342"/>
    <w:rsid w:val="00486BB5"/>
    <w:rsid w:val="00496FC6"/>
    <w:rsid w:val="004A3803"/>
    <w:rsid w:val="004B07CA"/>
    <w:rsid w:val="004B42D5"/>
    <w:rsid w:val="004C6DD2"/>
    <w:rsid w:val="004D0354"/>
    <w:rsid w:val="004D0F64"/>
    <w:rsid w:val="004D28B0"/>
    <w:rsid w:val="004D2D7F"/>
    <w:rsid w:val="004D4A8D"/>
    <w:rsid w:val="004D4A92"/>
    <w:rsid w:val="004E3C9B"/>
    <w:rsid w:val="004F54ED"/>
    <w:rsid w:val="0050672D"/>
    <w:rsid w:val="005071F0"/>
    <w:rsid w:val="005104EE"/>
    <w:rsid w:val="00513A65"/>
    <w:rsid w:val="0051574F"/>
    <w:rsid w:val="0052072F"/>
    <w:rsid w:val="00525BAF"/>
    <w:rsid w:val="005263E7"/>
    <w:rsid w:val="00540136"/>
    <w:rsid w:val="0054460A"/>
    <w:rsid w:val="00546490"/>
    <w:rsid w:val="00550794"/>
    <w:rsid w:val="00552157"/>
    <w:rsid w:val="00557766"/>
    <w:rsid w:val="00561AE2"/>
    <w:rsid w:val="00562AF8"/>
    <w:rsid w:val="0058149F"/>
    <w:rsid w:val="00586F0F"/>
    <w:rsid w:val="0059066A"/>
    <w:rsid w:val="00592B46"/>
    <w:rsid w:val="005975F1"/>
    <w:rsid w:val="005A2D66"/>
    <w:rsid w:val="005B5285"/>
    <w:rsid w:val="005B6F2F"/>
    <w:rsid w:val="005B7162"/>
    <w:rsid w:val="005C0A32"/>
    <w:rsid w:val="005C1423"/>
    <w:rsid w:val="005C32FF"/>
    <w:rsid w:val="005C5845"/>
    <w:rsid w:val="005C6A9D"/>
    <w:rsid w:val="005C6E3A"/>
    <w:rsid w:val="005D0B07"/>
    <w:rsid w:val="005D1877"/>
    <w:rsid w:val="005D6281"/>
    <w:rsid w:val="005E42A5"/>
    <w:rsid w:val="005E6693"/>
    <w:rsid w:val="005E75CB"/>
    <w:rsid w:val="005F6556"/>
    <w:rsid w:val="0060260F"/>
    <w:rsid w:val="0060346F"/>
    <w:rsid w:val="00610CCC"/>
    <w:rsid w:val="00613434"/>
    <w:rsid w:val="00630403"/>
    <w:rsid w:val="00635621"/>
    <w:rsid w:val="006358C9"/>
    <w:rsid w:val="0065535F"/>
    <w:rsid w:val="00660D0C"/>
    <w:rsid w:val="006628DA"/>
    <w:rsid w:val="00665A98"/>
    <w:rsid w:val="0066681D"/>
    <w:rsid w:val="006673C4"/>
    <w:rsid w:val="00670692"/>
    <w:rsid w:val="00675516"/>
    <w:rsid w:val="0068128F"/>
    <w:rsid w:val="00685C25"/>
    <w:rsid w:val="0069234A"/>
    <w:rsid w:val="0069460C"/>
    <w:rsid w:val="006A429C"/>
    <w:rsid w:val="006B0294"/>
    <w:rsid w:val="006B3A50"/>
    <w:rsid w:val="006B404F"/>
    <w:rsid w:val="006D337D"/>
    <w:rsid w:val="006E1E30"/>
    <w:rsid w:val="006E580A"/>
    <w:rsid w:val="006F1314"/>
    <w:rsid w:val="006F5EA0"/>
    <w:rsid w:val="00714E2E"/>
    <w:rsid w:val="00715102"/>
    <w:rsid w:val="00717989"/>
    <w:rsid w:val="00717E59"/>
    <w:rsid w:val="0072106A"/>
    <w:rsid w:val="007278D8"/>
    <w:rsid w:val="007366EC"/>
    <w:rsid w:val="00740A39"/>
    <w:rsid w:val="00741CE9"/>
    <w:rsid w:val="00743727"/>
    <w:rsid w:val="00744A4F"/>
    <w:rsid w:val="00744F73"/>
    <w:rsid w:val="00747518"/>
    <w:rsid w:val="00750FF2"/>
    <w:rsid w:val="0075534D"/>
    <w:rsid w:val="0076016C"/>
    <w:rsid w:val="0076356D"/>
    <w:rsid w:val="00774117"/>
    <w:rsid w:val="007879F5"/>
    <w:rsid w:val="00787C17"/>
    <w:rsid w:val="00793FCC"/>
    <w:rsid w:val="00794ABF"/>
    <w:rsid w:val="007B20E2"/>
    <w:rsid w:val="007B58C5"/>
    <w:rsid w:val="007C13D2"/>
    <w:rsid w:val="007C376A"/>
    <w:rsid w:val="007C3931"/>
    <w:rsid w:val="007C4090"/>
    <w:rsid w:val="007C62D4"/>
    <w:rsid w:val="007D1E57"/>
    <w:rsid w:val="007D49C2"/>
    <w:rsid w:val="007D6088"/>
    <w:rsid w:val="007E09B2"/>
    <w:rsid w:val="007E40B6"/>
    <w:rsid w:val="007F0B1E"/>
    <w:rsid w:val="007F0BDB"/>
    <w:rsid w:val="007F1C26"/>
    <w:rsid w:val="007F6555"/>
    <w:rsid w:val="00800E35"/>
    <w:rsid w:val="00801122"/>
    <w:rsid w:val="00801A36"/>
    <w:rsid w:val="008057EE"/>
    <w:rsid w:val="0080719E"/>
    <w:rsid w:val="00810763"/>
    <w:rsid w:val="00813472"/>
    <w:rsid w:val="008148E4"/>
    <w:rsid w:val="0081658C"/>
    <w:rsid w:val="00817935"/>
    <w:rsid w:val="00822464"/>
    <w:rsid w:val="00826A6E"/>
    <w:rsid w:val="00830F92"/>
    <w:rsid w:val="00831630"/>
    <w:rsid w:val="00837AE7"/>
    <w:rsid w:val="008443B6"/>
    <w:rsid w:val="008508F0"/>
    <w:rsid w:val="008512CC"/>
    <w:rsid w:val="008656F3"/>
    <w:rsid w:val="00877603"/>
    <w:rsid w:val="008866B8"/>
    <w:rsid w:val="00891DBA"/>
    <w:rsid w:val="008A3A4B"/>
    <w:rsid w:val="008B1E4C"/>
    <w:rsid w:val="008B55A9"/>
    <w:rsid w:val="008C7B08"/>
    <w:rsid w:val="008D335E"/>
    <w:rsid w:val="008D57E8"/>
    <w:rsid w:val="008E0901"/>
    <w:rsid w:val="008E2AE8"/>
    <w:rsid w:val="008E3946"/>
    <w:rsid w:val="008E5206"/>
    <w:rsid w:val="008E54B3"/>
    <w:rsid w:val="008E5C94"/>
    <w:rsid w:val="008E7C41"/>
    <w:rsid w:val="008F417C"/>
    <w:rsid w:val="008F4DA7"/>
    <w:rsid w:val="008F525F"/>
    <w:rsid w:val="00901F96"/>
    <w:rsid w:val="00916358"/>
    <w:rsid w:val="00921A15"/>
    <w:rsid w:val="00924059"/>
    <w:rsid w:val="00926AF0"/>
    <w:rsid w:val="0093553C"/>
    <w:rsid w:val="00941741"/>
    <w:rsid w:val="00941EA3"/>
    <w:rsid w:val="00947377"/>
    <w:rsid w:val="009547F7"/>
    <w:rsid w:val="00956EED"/>
    <w:rsid w:val="009654F0"/>
    <w:rsid w:val="00966D99"/>
    <w:rsid w:val="009723FB"/>
    <w:rsid w:val="00980660"/>
    <w:rsid w:val="00980DB3"/>
    <w:rsid w:val="00985099"/>
    <w:rsid w:val="00986A2B"/>
    <w:rsid w:val="00987F7C"/>
    <w:rsid w:val="009926BB"/>
    <w:rsid w:val="0099423D"/>
    <w:rsid w:val="00996A73"/>
    <w:rsid w:val="009A19EF"/>
    <w:rsid w:val="009B1D12"/>
    <w:rsid w:val="009B2AEA"/>
    <w:rsid w:val="009C073A"/>
    <w:rsid w:val="009C2127"/>
    <w:rsid w:val="009C482A"/>
    <w:rsid w:val="009C61FB"/>
    <w:rsid w:val="009D19C0"/>
    <w:rsid w:val="009D20A4"/>
    <w:rsid w:val="009D7382"/>
    <w:rsid w:val="009D74E6"/>
    <w:rsid w:val="009F04A8"/>
    <w:rsid w:val="009F0ACA"/>
    <w:rsid w:val="009F7539"/>
    <w:rsid w:val="00A06C6C"/>
    <w:rsid w:val="00A06D45"/>
    <w:rsid w:val="00A16BF4"/>
    <w:rsid w:val="00A25280"/>
    <w:rsid w:val="00A26E7C"/>
    <w:rsid w:val="00A31D92"/>
    <w:rsid w:val="00A456A7"/>
    <w:rsid w:val="00A51DAC"/>
    <w:rsid w:val="00A5349D"/>
    <w:rsid w:val="00A55D8D"/>
    <w:rsid w:val="00A5715C"/>
    <w:rsid w:val="00A61820"/>
    <w:rsid w:val="00A61F68"/>
    <w:rsid w:val="00A66F66"/>
    <w:rsid w:val="00A675AB"/>
    <w:rsid w:val="00A7141F"/>
    <w:rsid w:val="00A728A0"/>
    <w:rsid w:val="00A73AFB"/>
    <w:rsid w:val="00A7786B"/>
    <w:rsid w:val="00A82557"/>
    <w:rsid w:val="00A84553"/>
    <w:rsid w:val="00A92889"/>
    <w:rsid w:val="00A95045"/>
    <w:rsid w:val="00AC47B2"/>
    <w:rsid w:val="00AC706B"/>
    <w:rsid w:val="00AC7941"/>
    <w:rsid w:val="00AD10E9"/>
    <w:rsid w:val="00AD42C0"/>
    <w:rsid w:val="00AE0DCD"/>
    <w:rsid w:val="00AE2ED1"/>
    <w:rsid w:val="00AF3C97"/>
    <w:rsid w:val="00AF7889"/>
    <w:rsid w:val="00B10F68"/>
    <w:rsid w:val="00B262A5"/>
    <w:rsid w:val="00B26AA3"/>
    <w:rsid w:val="00B27B31"/>
    <w:rsid w:val="00B30C5C"/>
    <w:rsid w:val="00B43247"/>
    <w:rsid w:val="00B4362A"/>
    <w:rsid w:val="00B4763B"/>
    <w:rsid w:val="00B50479"/>
    <w:rsid w:val="00B63F22"/>
    <w:rsid w:val="00B70C0C"/>
    <w:rsid w:val="00B71044"/>
    <w:rsid w:val="00B7535B"/>
    <w:rsid w:val="00B753BA"/>
    <w:rsid w:val="00B91162"/>
    <w:rsid w:val="00B91704"/>
    <w:rsid w:val="00B92913"/>
    <w:rsid w:val="00B94F4F"/>
    <w:rsid w:val="00BA18AF"/>
    <w:rsid w:val="00BA3848"/>
    <w:rsid w:val="00BB01FC"/>
    <w:rsid w:val="00BB582C"/>
    <w:rsid w:val="00BC2954"/>
    <w:rsid w:val="00BD6249"/>
    <w:rsid w:val="00BD6402"/>
    <w:rsid w:val="00BE08A8"/>
    <w:rsid w:val="00BE71C3"/>
    <w:rsid w:val="00BE7AF8"/>
    <w:rsid w:val="00BF27DA"/>
    <w:rsid w:val="00BF668F"/>
    <w:rsid w:val="00C020B3"/>
    <w:rsid w:val="00C03D5D"/>
    <w:rsid w:val="00C11F19"/>
    <w:rsid w:val="00C20681"/>
    <w:rsid w:val="00C20928"/>
    <w:rsid w:val="00C26D3C"/>
    <w:rsid w:val="00C3069B"/>
    <w:rsid w:val="00C31FBD"/>
    <w:rsid w:val="00C3214E"/>
    <w:rsid w:val="00C3382A"/>
    <w:rsid w:val="00C36C57"/>
    <w:rsid w:val="00C36F10"/>
    <w:rsid w:val="00C406DC"/>
    <w:rsid w:val="00C43FCF"/>
    <w:rsid w:val="00C447F2"/>
    <w:rsid w:val="00C62421"/>
    <w:rsid w:val="00C6521B"/>
    <w:rsid w:val="00C67618"/>
    <w:rsid w:val="00C67A39"/>
    <w:rsid w:val="00C749EA"/>
    <w:rsid w:val="00C74BA8"/>
    <w:rsid w:val="00C76D06"/>
    <w:rsid w:val="00C811C2"/>
    <w:rsid w:val="00C830E0"/>
    <w:rsid w:val="00C85353"/>
    <w:rsid w:val="00C909D7"/>
    <w:rsid w:val="00C94EDE"/>
    <w:rsid w:val="00CA00A8"/>
    <w:rsid w:val="00CA4870"/>
    <w:rsid w:val="00CA744E"/>
    <w:rsid w:val="00CB5332"/>
    <w:rsid w:val="00CB65C3"/>
    <w:rsid w:val="00CB6B66"/>
    <w:rsid w:val="00CC0E9B"/>
    <w:rsid w:val="00CC4505"/>
    <w:rsid w:val="00CC5D79"/>
    <w:rsid w:val="00CC7E75"/>
    <w:rsid w:val="00CD3D03"/>
    <w:rsid w:val="00CF1E5D"/>
    <w:rsid w:val="00CF2408"/>
    <w:rsid w:val="00CF3A38"/>
    <w:rsid w:val="00D005AA"/>
    <w:rsid w:val="00D01A40"/>
    <w:rsid w:val="00D07D40"/>
    <w:rsid w:val="00D10150"/>
    <w:rsid w:val="00D1356F"/>
    <w:rsid w:val="00D2063A"/>
    <w:rsid w:val="00D2390D"/>
    <w:rsid w:val="00D251D0"/>
    <w:rsid w:val="00D27491"/>
    <w:rsid w:val="00D3026E"/>
    <w:rsid w:val="00D32B59"/>
    <w:rsid w:val="00D3378B"/>
    <w:rsid w:val="00D3549F"/>
    <w:rsid w:val="00D36DB7"/>
    <w:rsid w:val="00D37A65"/>
    <w:rsid w:val="00D404CA"/>
    <w:rsid w:val="00D43BB1"/>
    <w:rsid w:val="00D4618C"/>
    <w:rsid w:val="00D47BD9"/>
    <w:rsid w:val="00D50BB8"/>
    <w:rsid w:val="00D51E58"/>
    <w:rsid w:val="00D54C95"/>
    <w:rsid w:val="00D5657D"/>
    <w:rsid w:val="00D649DB"/>
    <w:rsid w:val="00D65AF3"/>
    <w:rsid w:val="00D75FD6"/>
    <w:rsid w:val="00D807B8"/>
    <w:rsid w:val="00D839C1"/>
    <w:rsid w:val="00D84272"/>
    <w:rsid w:val="00D8742C"/>
    <w:rsid w:val="00D93695"/>
    <w:rsid w:val="00DA0BDC"/>
    <w:rsid w:val="00DA1083"/>
    <w:rsid w:val="00DB1914"/>
    <w:rsid w:val="00DB5421"/>
    <w:rsid w:val="00DB67D9"/>
    <w:rsid w:val="00DC3D82"/>
    <w:rsid w:val="00DC4677"/>
    <w:rsid w:val="00DD0162"/>
    <w:rsid w:val="00DD0EC6"/>
    <w:rsid w:val="00DD2D69"/>
    <w:rsid w:val="00DE0C8E"/>
    <w:rsid w:val="00DE1373"/>
    <w:rsid w:val="00DE2AFC"/>
    <w:rsid w:val="00DE624C"/>
    <w:rsid w:val="00DE6860"/>
    <w:rsid w:val="00DF10CB"/>
    <w:rsid w:val="00DF1FB8"/>
    <w:rsid w:val="00E029E6"/>
    <w:rsid w:val="00E02A62"/>
    <w:rsid w:val="00E06428"/>
    <w:rsid w:val="00E06AC5"/>
    <w:rsid w:val="00E06CA4"/>
    <w:rsid w:val="00E105B4"/>
    <w:rsid w:val="00E16576"/>
    <w:rsid w:val="00E218A5"/>
    <w:rsid w:val="00E21FFD"/>
    <w:rsid w:val="00E3501E"/>
    <w:rsid w:val="00E36858"/>
    <w:rsid w:val="00E368E0"/>
    <w:rsid w:val="00E4669E"/>
    <w:rsid w:val="00E506AA"/>
    <w:rsid w:val="00E53234"/>
    <w:rsid w:val="00E54D09"/>
    <w:rsid w:val="00E54D5B"/>
    <w:rsid w:val="00E55645"/>
    <w:rsid w:val="00E626D0"/>
    <w:rsid w:val="00E63B03"/>
    <w:rsid w:val="00E64B44"/>
    <w:rsid w:val="00E70A6A"/>
    <w:rsid w:val="00E71D33"/>
    <w:rsid w:val="00E723E4"/>
    <w:rsid w:val="00E72E0E"/>
    <w:rsid w:val="00E72E4B"/>
    <w:rsid w:val="00E72E92"/>
    <w:rsid w:val="00E8537C"/>
    <w:rsid w:val="00E874A6"/>
    <w:rsid w:val="00E921C7"/>
    <w:rsid w:val="00E93F2F"/>
    <w:rsid w:val="00E943B8"/>
    <w:rsid w:val="00EA3132"/>
    <w:rsid w:val="00EA4658"/>
    <w:rsid w:val="00EB4849"/>
    <w:rsid w:val="00EC0096"/>
    <w:rsid w:val="00EC7E42"/>
    <w:rsid w:val="00ED4129"/>
    <w:rsid w:val="00ED4C41"/>
    <w:rsid w:val="00ED76B6"/>
    <w:rsid w:val="00EE00A6"/>
    <w:rsid w:val="00EE0C29"/>
    <w:rsid w:val="00EE2F50"/>
    <w:rsid w:val="00EE40CB"/>
    <w:rsid w:val="00F00096"/>
    <w:rsid w:val="00F02B29"/>
    <w:rsid w:val="00F03293"/>
    <w:rsid w:val="00F048CE"/>
    <w:rsid w:val="00F1522F"/>
    <w:rsid w:val="00F15851"/>
    <w:rsid w:val="00F17FE2"/>
    <w:rsid w:val="00F20BEA"/>
    <w:rsid w:val="00F3278D"/>
    <w:rsid w:val="00F35FCC"/>
    <w:rsid w:val="00F46586"/>
    <w:rsid w:val="00F51161"/>
    <w:rsid w:val="00F65486"/>
    <w:rsid w:val="00F66C96"/>
    <w:rsid w:val="00F66CEE"/>
    <w:rsid w:val="00F6761E"/>
    <w:rsid w:val="00F71742"/>
    <w:rsid w:val="00F717E7"/>
    <w:rsid w:val="00F80C9E"/>
    <w:rsid w:val="00F82B16"/>
    <w:rsid w:val="00F8605F"/>
    <w:rsid w:val="00F91B16"/>
    <w:rsid w:val="00F96DFE"/>
    <w:rsid w:val="00F97E08"/>
    <w:rsid w:val="00FA6877"/>
    <w:rsid w:val="00FA709B"/>
    <w:rsid w:val="00FB4BE3"/>
    <w:rsid w:val="00FB5D41"/>
    <w:rsid w:val="00FC1831"/>
    <w:rsid w:val="00FC6B53"/>
    <w:rsid w:val="00FE13AD"/>
    <w:rsid w:val="00FE64D6"/>
    <w:rsid w:val="00FE6B6A"/>
    <w:rsid w:val="00FF1999"/>
    <w:rsid w:val="00FF1ADC"/>
    <w:rsid w:val="00FF7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next w:val="Normal"/>
    <w:link w:val="Ttulo1Car"/>
    <w:uiPriority w:val="9"/>
    <w:qFormat/>
    <w:rsid w:val="00D01A40"/>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2835C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835C0"/>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835C0"/>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35C0"/>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2835C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2835C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835C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35C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FCC"/>
    <w:pPr>
      <w:ind w:left="1416"/>
      <w:contextualSpacing/>
    </w:pPr>
  </w:style>
  <w:style w:type="paragraph" w:styleId="Textodeglobo">
    <w:name w:val="Balloon Text"/>
    <w:basedOn w:val="Normal"/>
    <w:link w:val="TextodegloboCar"/>
    <w:uiPriority w:val="99"/>
    <w:semiHidden/>
    <w:unhideWhenUsed/>
    <w:rsid w:val="00236F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F4A"/>
    <w:rPr>
      <w:rFonts w:ascii="Tahoma" w:hAnsi="Tahoma" w:cs="Tahoma"/>
      <w:sz w:val="16"/>
      <w:szCs w:val="16"/>
      <w:lang w:val="es-CO"/>
    </w:rPr>
  </w:style>
  <w:style w:type="character" w:customStyle="1" w:styleId="Ttulo1Car">
    <w:name w:val="Título 1 Car"/>
    <w:basedOn w:val="Fuentedeprrafopredeter"/>
    <w:link w:val="Ttulo1"/>
    <w:uiPriority w:val="9"/>
    <w:rsid w:val="00D01A40"/>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D01A40"/>
  </w:style>
  <w:style w:type="character" w:styleId="Hipervnculo">
    <w:name w:val="Hyperlink"/>
    <w:basedOn w:val="Fuentedeprrafopredeter"/>
    <w:uiPriority w:val="99"/>
    <w:unhideWhenUsed/>
    <w:rsid w:val="00CF1E5D"/>
    <w:rPr>
      <w:color w:val="0000FF" w:themeColor="hyperlink"/>
      <w:u w:val="single"/>
    </w:rPr>
  </w:style>
  <w:style w:type="paragraph" w:styleId="Encabezado">
    <w:name w:val="header"/>
    <w:basedOn w:val="Normal"/>
    <w:link w:val="EncabezadoCar"/>
    <w:uiPriority w:val="99"/>
    <w:unhideWhenUsed/>
    <w:rsid w:val="000C1E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E67"/>
    <w:rPr>
      <w:lang w:val="es-CO"/>
    </w:rPr>
  </w:style>
  <w:style w:type="paragraph" w:styleId="Piedepgina">
    <w:name w:val="footer"/>
    <w:basedOn w:val="Normal"/>
    <w:link w:val="PiedepginaCar"/>
    <w:uiPriority w:val="99"/>
    <w:unhideWhenUsed/>
    <w:rsid w:val="000C1E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E67"/>
    <w:rPr>
      <w:lang w:val="es-CO"/>
    </w:rPr>
  </w:style>
  <w:style w:type="character" w:styleId="Refdecomentario">
    <w:name w:val="annotation reference"/>
    <w:basedOn w:val="Fuentedeprrafopredeter"/>
    <w:uiPriority w:val="99"/>
    <w:semiHidden/>
    <w:unhideWhenUsed/>
    <w:rsid w:val="0081658C"/>
    <w:rPr>
      <w:sz w:val="16"/>
      <w:szCs w:val="16"/>
    </w:rPr>
  </w:style>
  <w:style w:type="paragraph" w:styleId="Textocomentario">
    <w:name w:val="annotation text"/>
    <w:basedOn w:val="Normal"/>
    <w:link w:val="TextocomentarioCar"/>
    <w:uiPriority w:val="99"/>
    <w:semiHidden/>
    <w:unhideWhenUsed/>
    <w:rsid w:val="008165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658C"/>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81658C"/>
    <w:rPr>
      <w:b/>
      <w:bCs/>
    </w:rPr>
  </w:style>
  <w:style w:type="character" w:customStyle="1" w:styleId="AsuntodelcomentarioCar">
    <w:name w:val="Asunto del comentario Car"/>
    <w:basedOn w:val="TextocomentarioCar"/>
    <w:link w:val="Asuntodelcomentario"/>
    <w:uiPriority w:val="99"/>
    <w:semiHidden/>
    <w:rsid w:val="0081658C"/>
    <w:rPr>
      <w:b/>
      <w:bCs/>
      <w:sz w:val="20"/>
      <w:szCs w:val="20"/>
      <w:lang w:val="es-CO"/>
    </w:rPr>
  </w:style>
  <w:style w:type="paragraph" w:styleId="TtulodeTDC">
    <w:name w:val="TOC Heading"/>
    <w:basedOn w:val="Ttulo1"/>
    <w:next w:val="Normal"/>
    <w:uiPriority w:val="39"/>
    <w:semiHidden/>
    <w:unhideWhenUsed/>
    <w:qFormat/>
    <w:rsid w:val="005C5845"/>
    <w:pPr>
      <w:outlineLvl w:val="9"/>
    </w:pPr>
  </w:style>
  <w:style w:type="paragraph" w:styleId="TDC1">
    <w:name w:val="toc 1"/>
    <w:basedOn w:val="Normal"/>
    <w:next w:val="Normal"/>
    <w:autoRedefine/>
    <w:uiPriority w:val="39"/>
    <w:unhideWhenUsed/>
    <w:qFormat/>
    <w:rsid w:val="005C5845"/>
    <w:pPr>
      <w:spacing w:after="100"/>
    </w:pPr>
  </w:style>
  <w:style w:type="paragraph" w:styleId="TDC2">
    <w:name w:val="toc 2"/>
    <w:basedOn w:val="Normal"/>
    <w:next w:val="Normal"/>
    <w:autoRedefine/>
    <w:uiPriority w:val="39"/>
    <w:unhideWhenUsed/>
    <w:qFormat/>
    <w:rsid w:val="005C5845"/>
    <w:pPr>
      <w:spacing w:after="100"/>
      <w:ind w:left="220"/>
    </w:pPr>
  </w:style>
  <w:style w:type="paragraph" w:styleId="TDC3">
    <w:name w:val="toc 3"/>
    <w:basedOn w:val="Normal"/>
    <w:next w:val="Normal"/>
    <w:autoRedefine/>
    <w:uiPriority w:val="39"/>
    <w:unhideWhenUsed/>
    <w:qFormat/>
    <w:rsid w:val="005C5845"/>
    <w:pPr>
      <w:spacing w:after="100"/>
      <w:ind w:left="440"/>
    </w:pPr>
    <w:rPr>
      <w:rFonts w:eastAsiaTheme="minorEastAsia"/>
      <w:lang w:val="es-ES" w:eastAsia="es-ES"/>
    </w:rPr>
  </w:style>
  <w:style w:type="character" w:customStyle="1" w:styleId="Ttulo2Car">
    <w:name w:val="Título 2 Car"/>
    <w:basedOn w:val="Fuentedeprrafopredeter"/>
    <w:link w:val="Ttulo2"/>
    <w:uiPriority w:val="9"/>
    <w:rsid w:val="002835C0"/>
    <w:rPr>
      <w:rFonts w:asciiTheme="majorHAnsi" w:eastAsiaTheme="majorEastAsia" w:hAnsiTheme="majorHAnsi" w:cstheme="majorBidi"/>
      <w:b/>
      <w:bCs/>
      <w:color w:val="4F81BD" w:themeColor="accent1"/>
      <w:sz w:val="26"/>
      <w:szCs w:val="26"/>
      <w:lang w:val="es-CO"/>
    </w:rPr>
  </w:style>
  <w:style w:type="character" w:customStyle="1" w:styleId="Ttulo3Car">
    <w:name w:val="Título 3 Car"/>
    <w:basedOn w:val="Fuentedeprrafopredeter"/>
    <w:link w:val="Ttulo3"/>
    <w:uiPriority w:val="9"/>
    <w:rsid w:val="002835C0"/>
    <w:rPr>
      <w:rFonts w:asciiTheme="majorHAnsi" w:eastAsiaTheme="majorEastAsia" w:hAnsiTheme="majorHAnsi" w:cstheme="majorBidi"/>
      <w:b/>
      <w:bCs/>
      <w:color w:val="4F81BD" w:themeColor="accent1"/>
      <w:lang w:val="es-CO"/>
    </w:rPr>
  </w:style>
  <w:style w:type="character" w:customStyle="1" w:styleId="Ttulo4Car">
    <w:name w:val="Título 4 Car"/>
    <w:basedOn w:val="Fuentedeprrafopredeter"/>
    <w:link w:val="Ttulo4"/>
    <w:uiPriority w:val="9"/>
    <w:rsid w:val="002835C0"/>
    <w:rPr>
      <w:rFonts w:asciiTheme="majorHAnsi" w:eastAsiaTheme="majorEastAsia" w:hAnsiTheme="majorHAnsi" w:cstheme="majorBidi"/>
      <w:b/>
      <w:bCs/>
      <w:i/>
      <w:iCs/>
      <w:color w:val="4F81BD" w:themeColor="accent1"/>
      <w:lang w:val="es-CO"/>
    </w:rPr>
  </w:style>
  <w:style w:type="character" w:customStyle="1" w:styleId="Ttulo5Car">
    <w:name w:val="Título 5 Car"/>
    <w:basedOn w:val="Fuentedeprrafopredeter"/>
    <w:link w:val="Ttulo5"/>
    <w:uiPriority w:val="9"/>
    <w:rsid w:val="002835C0"/>
    <w:rPr>
      <w:rFonts w:asciiTheme="majorHAnsi" w:eastAsiaTheme="majorEastAsia" w:hAnsiTheme="majorHAnsi" w:cstheme="majorBidi"/>
      <w:color w:val="243F60" w:themeColor="accent1" w:themeShade="7F"/>
      <w:lang w:val="es-CO"/>
    </w:rPr>
  </w:style>
  <w:style w:type="character" w:customStyle="1" w:styleId="Ttulo6Car">
    <w:name w:val="Título 6 Car"/>
    <w:basedOn w:val="Fuentedeprrafopredeter"/>
    <w:link w:val="Ttulo6"/>
    <w:uiPriority w:val="9"/>
    <w:rsid w:val="002835C0"/>
    <w:rPr>
      <w:rFonts w:asciiTheme="majorHAnsi" w:eastAsiaTheme="majorEastAsia" w:hAnsiTheme="majorHAnsi" w:cstheme="majorBidi"/>
      <w:i/>
      <w:iCs/>
      <w:color w:val="243F60" w:themeColor="accent1" w:themeShade="7F"/>
      <w:lang w:val="es-CO"/>
    </w:rPr>
  </w:style>
  <w:style w:type="character" w:customStyle="1" w:styleId="Ttulo7Car">
    <w:name w:val="Título 7 Car"/>
    <w:basedOn w:val="Fuentedeprrafopredeter"/>
    <w:link w:val="Ttulo7"/>
    <w:uiPriority w:val="9"/>
    <w:rsid w:val="002835C0"/>
    <w:rPr>
      <w:rFonts w:asciiTheme="majorHAnsi" w:eastAsiaTheme="majorEastAsia" w:hAnsiTheme="majorHAnsi" w:cstheme="majorBidi"/>
      <w:i/>
      <w:iCs/>
      <w:color w:val="404040" w:themeColor="text1" w:themeTint="BF"/>
      <w:lang w:val="es-CO"/>
    </w:rPr>
  </w:style>
  <w:style w:type="character" w:customStyle="1" w:styleId="Ttulo8Car">
    <w:name w:val="Título 8 Car"/>
    <w:basedOn w:val="Fuentedeprrafopredeter"/>
    <w:link w:val="Ttulo8"/>
    <w:uiPriority w:val="9"/>
    <w:rsid w:val="002835C0"/>
    <w:rPr>
      <w:rFonts w:asciiTheme="majorHAnsi" w:eastAsiaTheme="majorEastAsia" w:hAnsiTheme="majorHAnsi" w:cstheme="majorBidi"/>
      <w:color w:val="404040" w:themeColor="text1" w:themeTint="BF"/>
      <w:sz w:val="20"/>
      <w:szCs w:val="20"/>
      <w:lang w:val="es-CO"/>
    </w:rPr>
  </w:style>
  <w:style w:type="character" w:customStyle="1" w:styleId="Ttulo9Car">
    <w:name w:val="Título 9 Car"/>
    <w:basedOn w:val="Fuentedeprrafopredeter"/>
    <w:link w:val="Ttulo9"/>
    <w:uiPriority w:val="9"/>
    <w:semiHidden/>
    <w:rsid w:val="002835C0"/>
    <w:rPr>
      <w:rFonts w:asciiTheme="majorHAnsi" w:eastAsiaTheme="majorEastAsia" w:hAnsiTheme="majorHAnsi" w:cstheme="majorBidi"/>
      <w:i/>
      <w:iCs/>
      <w:color w:val="404040" w:themeColor="text1" w:themeTint="BF"/>
      <w:sz w:val="20"/>
      <w:szCs w:val="20"/>
      <w:lang w:val="es-CO"/>
    </w:rPr>
  </w:style>
  <w:style w:type="paragraph" w:styleId="Textonotapie">
    <w:name w:val="footnote text"/>
    <w:basedOn w:val="Normal"/>
    <w:link w:val="TextonotapieCar"/>
    <w:uiPriority w:val="99"/>
    <w:semiHidden/>
    <w:unhideWhenUsed/>
    <w:rsid w:val="008011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01122"/>
    <w:rPr>
      <w:sz w:val="20"/>
      <w:szCs w:val="20"/>
      <w:lang w:val="es-CO"/>
    </w:rPr>
  </w:style>
  <w:style w:type="character" w:styleId="Refdenotaalpie">
    <w:name w:val="footnote reference"/>
    <w:basedOn w:val="Fuentedeprrafopredeter"/>
    <w:uiPriority w:val="99"/>
    <w:semiHidden/>
    <w:unhideWhenUsed/>
    <w:rsid w:val="00801122"/>
    <w:rPr>
      <w:vertAlign w:val="superscript"/>
    </w:rPr>
  </w:style>
  <w:style w:type="paragraph" w:styleId="NormalWeb">
    <w:name w:val="Normal (Web)"/>
    <w:basedOn w:val="Normal"/>
    <w:uiPriority w:val="99"/>
    <w:unhideWhenUsed/>
    <w:rsid w:val="00801122"/>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Epgrafe">
    <w:name w:val="caption"/>
    <w:basedOn w:val="Normal"/>
    <w:next w:val="Normal"/>
    <w:autoRedefine/>
    <w:uiPriority w:val="35"/>
    <w:unhideWhenUsed/>
    <w:qFormat/>
    <w:rsid w:val="008E2AE8"/>
    <w:pPr>
      <w:spacing w:before="120" w:after="320" w:line="240" w:lineRule="auto"/>
      <w:jc w:val="center"/>
    </w:pPr>
    <w:rPr>
      <w:b/>
      <w:bCs/>
      <w:color w:val="4F81BD" w:themeColor="accent1"/>
      <w:sz w:val="20"/>
      <w:szCs w:val="18"/>
    </w:rPr>
  </w:style>
  <w:style w:type="character" w:styleId="Hipervnculovisitado">
    <w:name w:val="FollowedHyperlink"/>
    <w:basedOn w:val="Fuentedeprrafopredeter"/>
    <w:uiPriority w:val="99"/>
    <w:semiHidden/>
    <w:unhideWhenUsed/>
    <w:rsid w:val="00A82557"/>
    <w:rPr>
      <w:color w:val="800080" w:themeColor="followedHyperlink"/>
      <w:u w:val="single"/>
    </w:rPr>
  </w:style>
  <w:style w:type="table" w:styleId="Tablaconcuadrcula">
    <w:name w:val="Table Grid"/>
    <w:basedOn w:val="Tablanormal"/>
    <w:uiPriority w:val="59"/>
    <w:rsid w:val="00072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D75F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next w:val="Normal"/>
    <w:link w:val="Ttulo1Car"/>
    <w:uiPriority w:val="9"/>
    <w:qFormat/>
    <w:rsid w:val="00D01A40"/>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2835C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835C0"/>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835C0"/>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35C0"/>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2835C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2835C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835C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35C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FCC"/>
    <w:pPr>
      <w:ind w:left="1416"/>
      <w:contextualSpacing/>
    </w:pPr>
  </w:style>
  <w:style w:type="paragraph" w:styleId="Textodeglobo">
    <w:name w:val="Balloon Text"/>
    <w:basedOn w:val="Normal"/>
    <w:link w:val="TextodegloboCar"/>
    <w:uiPriority w:val="99"/>
    <w:semiHidden/>
    <w:unhideWhenUsed/>
    <w:rsid w:val="00236F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F4A"/>
    <w:rPr>
      <w:rFonts w:ascii="Tahoma" w:hAnsi="Tahoma" w:cs="Tahoma"/>
      <w:sz w:val="16"/>
      <w:szCs w:val="16"/>
      <w:lang w:val="es-CO"/>
    </w:rPr>
  </w:style>
  <w:style w:type="character" w:customStyle="1" w:styleId="Ttulo1Car">
    <w:name w:val="Título 1 Car"/>
    <w:basedOn w:val="Fuentedeprrafopredeter"/>
    <w:link w:val="Ttulo1"/>
    <w:uiPriority w:val="9"/>
    <w:rsid w:val="00D01A40"/>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D01A40"/>
  </w:style>
  <w:style w:type="character" w:styleId="Hipervnculo">
    <w:name w:val="Hyperlink"/>
    <w:basedOn w:val="Fuentedeprrafopredeter"/>
    <w:uiPriority w:val="99"/>
    <w:unhideWhenUsed/>
    <w:rsid w:val="00CF1E5D"/>
    <w:rPr>
      <w:color w:val="0000FF" w:themeColor="hyperlink"/>
      <w:u w:val="single"/>
    </w:rPr>
  </w:style>
  <w:style w:type="paragraph" w:styleId="Encabezado">
    <w:name w:val="header"/>
    <w:basedOn w:val="Normal"/>
    <w:link w:val="EncabezadoCar"/>
    <w:uiPriority w:val="99"/>
    <w:unhideWhenUsed/>
    <w:rsid w:val="000C1E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E67"/>
    <w:rPr>
      <w:lang w:val="es-CO"/>
    </w:rPr>
  </w:style>
  <w:style w:type="paragraph" w:styleId="Piedepgina">
    <w:name w:val="footer"/>
    <w:basedOn w:val="Normal"/>
    <w:link w:val="PiedepginaCar"/>
    <w:uiPriority w:val="99"/>
    <w:unhideWhenUsed/>
    <w:rsid w:val="000C1E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E67"/>
    <w:rPr>
      <w:lang w:val="es-CO"/>
    </w:rPr>
  </w:style>
  <w:style w:type="character" w:styleId="Refdecomentario">
    <w:name w:val="annotation reference"/>
    <w:basedOn w:val="Fuentedeprrafopredeter"/>
    <w:uiPriority w:val="99"/>
    <w:semiHidden/>
    <w:unhideWhenUsed/>
    <w:rsid w:val="0081658C"/>
    <w:rPr>
      <w:sz w:val="16"/>
      <w:szCs w:val="16"/>
    </w:rPr>
  </w:style>
  <w:style w:type="paragraph" w:styleId="Textocomentario">
    <w:name w:val="annotation text"/>
    <w:basedOn w:val="Normal"/>
    <w:link w:val="TextocomentarioCar"/>
    <w:uiPriority w:val="99"/>
    <w:semiHidden/>
    <w:unhideWhenUsed/>
    <w:rsid w:val="008165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658C"/>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81658C"/>
    <w:rPr>
      <w:b/>
      <w:bCs/>
    </w:rPr>
  </w:style>
  <w:style w:type="character" w:customStyle="1" w:styleId="AsuntodelcomentarioCar">
    <w:name w:val="Asunto del comentario Car"/>
    <w:basedOn w:val="TextocomentarioCar"/>
    <w:link w:val="Asuntodelcomentario"/>
    <w:uiPriority w:val="99"/>
    <w:semiHidden/>
    <w:rsid w:val="0081658C"/>
    <w:rPr>
      <w:b/>
      <w:bCs/>
      <w:sz w:val="20"/>
      <w:szCs w:val="20"/>
      <w:lang w:val="es-CO"/>
    </w:rPr>
  </w:style>
  <w:style w:type="paragraph" w:styleId="TtulodeTDC">
    <w:name w:val="TOC Heading"/>
    <w:basedOn w:val="Ttulo1"/>
    <w:next w:val="Normal"/>
    <w:uiPriority w:val="39"/>
    <w:semiHidden/>
    <w:unhideWhenUsed/>
    <w:qFormat/>
    <w:rsid w:val="005C5845"/>
    <w:pPr>
      <w:outlineLvl w:val="9"/>
    </w:pPr>
  </w:style>
  <w:style w:type="paragraph" w:styleId="TDC1">
    <w:name w:val="toc 1"/>
    <w:basedOn w:val="Normal"/>
    <w:next w:val="Normal"/>
    <w:autoRedefine/>
    <w:uiPriority w:val="39"/>
    <w:unhideWhenUsed/>
    <w:qFormat/>
    <w:rsid w:val="005C5845"/>
    <w:pPr>
      <w:spacing w:after="100"/>
    </w:pPr>
  </w:style>
  <w:style w:type="paragraph" w:styleId="TDC2">
    <w:name w:val="toc 2"/>
    <w:basedOn w:val="Normal"/>
    <w:next w:val="Normal"/>
    <w:autoRedefine/>
    <w:uiPriority w:val="39"/>
    <w:unhideWhenUsed/>
    <w:qFormat/>
    <w:rsid w:val="005C5845"/>
    <w:pPr>
      <w:spacing w:after="100"/>
      <w:ind w:left="220"/>
    </w:pPr>
  </w:style>
  <w:style w:type="paragraph" w:styleId="TDC3">
    <w:name w:val="toc 3"/>
    <w:basedOn w:val="Normal"/>
    <w:next w:val="Normal"/>
    <w:autoRedefine/>
    <w:uiPriority w:val="39"/>
    <w:unhideWhenUsed/>
    <w:qFormat/>
    <w:rsid w:val="005C5845"/>
    <w:pPr>
      <w:spacing w:after="100"/>
      <w:ind w:left="440"/>
    </w:pPr>
    <w:rPr>
      <w:rFonts w:eastAsiaTheme="minorEastAsia"/>
      <w:lang w:val="es-ES" w:eastAsia="es-ES"/>
    </w:rPr>
  </w:style>
  <w:style w:type="character" w:customStyle="1" w:styleId="Ttulo2Car">
    <w:name w:val="Título 2 Car"/>
    <w:basedOn w:val="Fuentedeprrafopredeter"/>
    <w:link w:val="Ttulo2"/>
    <w:uiPriority w:val="9"/>
    <w:rsid w:val="002835C0"/>
    <w:rPr>
      <w:rFonts w:asciiTheme="majorHAnsi" w:eastAsiaTheme="majorEastAsia" w:hAnsiTheme="majorHAnsi" w:cstheme="majorBidi"/>
      <w:b/>
      <w:bCs/>
      <w:color w:val="4F81BD" w:themeColor="accent1"/>
      <w:sz w:val="26"/>
      <w:szCs w:val="26"/>
      <w:lang w:val="es-CO"/>
    </w:rPr>
  </w:style>
  <w:style w:type="character" w:customStyle="1" w:styleId="Ttulo3Car">
    <w:name w:val="Título 3 Car"/>
    <w:basedOn w:val="Fuentedeprrafopredeter"/>
    <w:link w:val="Ttulo3"/>
    <w:uiPriority w:val="9"/>
    <w:rsid w:val="002835C0"/>
    <w:rPr>
      <w:rFonts w:asciiTheme="majorHAnsi" w:eastAsiaTheme="majorEastAsia" w:hAnsiTheme="majorHAnsi" w:cstheme="majorBidi"/>
      <w:b/>
      <w:bCs/>
      <w:color w:val="4F81BD" w:themeColor="accent1"/>
      <w:lang w:val="es-CO"/>
    </w:rPr>
  </w:style>
  <w:style w:type="character" w:customStyle="1" w:styleId="Ttulo4Car">
    <w:name w:val="Título 4 Car"/>
    <w:basedOn w:val="Fuentedeprrafopredeter"/>
    <w:link w:val="Ttulo4"/>
    <w:uiPriority w:val="9"/>
    <w:rsid w:val="002835C0"/>
    <w:rPr>
      <w:rFonts w:asciiTheme="majorHAnsi" w:eastAsiaTheme="majorEastAsia" w:hAnsiTheme="majorHAnsi" w:cstheme="majorBidi"/>
      <w:b/>
      <w:bCs/>
      <w:i/>
      <w:iCs/>
      <w:color w:val="4F81BD" w:themeColor="accent1"/>
      <w:lang w:val="es-CO"/>
    </w:rPr>
  </w:style>
  <w:style w:type="character" w:customStyle="1" w:styleId="Ttulo5Car">
    <w:name w:val="Título 5 Car"/>
    <w:basedOn w:val="Fuentedeprrafopredeter"/>
    <w:link w:val="Ttulo5"/>
    <w:uiPriority w:val="9"/>
    <w:rsid w:val="002835C0"/>
    <w:rPr>
      <w:rFonts w:asciiTheme="majorHAnsi" w:eastAsiaTheme="majorEastAsia" w:hAnsiTheme="majorHAnsi" w:cstheme="majorBidi"/>
      <w:color w:val="243F60" w:themeColor="accent1" w:themeShade="7F"/>
      <w:lang w:val="es-CO"/>
    </w:rPr>
  </w:style>
  <w:style w:type="character" w:customStyle="1" w:styleId="Ttulo6Car">
    <w:name w:val="Título 6 Car"/>
    <w:basedOn w:val="Fuentedeprrafopredeter"/>
    <w:link w:val="Ttulo6"/>
    <w:uiPriority w:val="9"/>
    <w:rsid w:val="002835C0"/>
    <w:rPr>
      <w:rFonts w:asciiTheme="majorHAnsi" w:eastAsiaTheme="majorEastAsia" w:hAnsiTheme="majorHAnsi" w:cstheme="majorBidi"/>
      <w:i/>
      <w:iCs/>
      <w:color w:val="243F60" w:themeColor="accent1" w:themeShade="7F"/>
      <w:lang w:val="es-CO"/>
    </w:rPr>
  </w:style>
  <w:style w:type="character" w:customStyle="1" w:styleId="Ttulo7Car">
    <w:name w:val="Título 7 Car"/>
    <w:basedOn w:val="Fuentedeprrafopredeter"/>
    <w:link w:val="Ttulo7"/>
    <w:uiPriority w:val="9"/>
    <w:rsid w:val="002835C0"/>
    <w:rPr>
      <w:rFonts w:asciiTheme="majorHAnsi" w:eastAsiaTheme="majorEastAsia" w:hAnsiTheme="majorHAnsi" w:cstheme="majorBidi"/>
      <w:i/>
      <w:iCs/>
      <w:color w:val="404040" w:themeColor="text1" w:themeTint="BF"/>
      <w:lang w:val="es-CO"/>
    </w:rPr>
  </w:style>
  <w:style w:type="character" w:customStyle="1" w:styleId="Ttulo8Car">
    <w:name w:val="Título 8 Car"/>
    <w:basedOn w:val="Fuentedeprrafopredeter"/>
    <w:link w:val="Ttulo8"/>
    <w:uiPriority w:val="9"/>
    <w:rsid w:val="002835C0"/>
    <w:rPr>
      <w:rFonts w:asciiTheme="majorHAnsi" w:eastAsiaTheme="majorEastAsia" w:hAnsiTheme="majorHAnsi" w:cstheme="majorBidi"/>
      <w:color w:val="404040" w:themeColor="text1" w:themeTint="BF"/>
      <w:sz w:val="20"/>
      <w:szCs w:val="20"/>
      <w:lang w:val="es-CO"/>
    </w:rPr>
  </w:style>
  <w:style w:type="character" w:customStyle="1" w:styleId="Ttulo9Car">
    <w:name w:val="Título 9 Car"/>
    <w:basedOn w:val="Fuentedeprrafopredeter"/>
    <w:link w:val="Ttulo9"/>
    <w:uiPriority w:val="9"/>
    <w:semiHidden/>
    <w:rsid w:val="002835C0"/>
    <w:rPr>
      <w:rFonts w:asciiTheme="majorHAnsi" w:eastAsiaTheme="majorEastAsia" w:hAnsiTheme="majorHAnsi" w:cstheme="majorBidi"/>
      <w:i/>
      <w:iCs/>
      <w:color w:val="404040" w:themeColor="text1" w:themeTint="BF"/>
      <w:sz w:val="20"/>
      <w:szCs w:val="20"/>
      <w:lang w:val="es-CO"/>
    </w:rPr>
  </w:style>
  <w:style w:type="paragraph" w:styleId="Textonotapie">
    <w:name w:val="footnote text"/>
    <w:basedOn w:val="Normal"/>
    <w:link w:val="TextonotapieCar"/>
    <w:uiPriority w:val="99"/>
    <w:semiHidden/>
    <w:unhideWhenUsed/>
    <w:rsid w:val="008011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01122"/>
    <w:rPr>
      <w:sz w:val="20"/>
      <w:szCs w:val="20"/>
      <w:lang w:val="es-CO"/>
    </w:rPr>
  </w:style>
  <w:style w:type="character" w:styleId="Refdenotaalpie">
    <w:name w:val="footnote reference"/>
    <w:basedOn w:val="Fuentedeprrafopredeter"/>
    <w:uiPriority w:val="99"/>
    <w:semiHidden/>
    <w:unhideWhenUsed/>
    <w:rsid w:val="00801122"/>
    <w:rPr>
      <w:vertAlign w:val="superscript"/>
    </w:rPr>
  </w:style>
  <w:style w:type="paragraph" w:styleId="NormalWeb">
    <w:name w:val="Normal (Web)"/>
    <w:basedOn w:val="Normal"/>
    <w:uiPriority w:val="99"/>
    <w:unhideWhenUsed/>
    <w:rsid w:val="00801122"/>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Epgrafe">
    <w:name w:val="caption"/>
    <w:basedOn w:val="Normal"/>
    <w:next w:val="Normal"/>
    <w:autoRedefine/>
    <w:uiPriority w:val="35"/>
    <w:unhideWhenUsed/>
    <w:qFormat/>
    <w:rsid w:val="008E2AE8"/>
    <w:pPr>
      <w:spacing w:before="120" w:after="320" w:line="240" w:lineRule="auto"/>
      <w:jc w:val="center"/>
    </w:pPr>
    <w:rPr>
      <w:b/>
      <w:bCs/>
      <w:color w:val="4F81BD" w:themeColor="accent1"/>
      <w:sz w:val="20"/>
      <w:szCs w:val="18"/>
    </w:rPr>
  </w:style>
  <w:style w:type="character" w:styleId="Hipervnculovisitado">
    <w:name w:val="FollowedHyperlink"/>
    <w:basedOn w:val="Fuentedeprrafopredeter"/>
    <w:uiPriority w:val="99"/>
    <w:semiHidden/>
    <w:unhideWhenUsed/>
    <w:rsid w:val="00A82557"/>
    <w:rPr>
      <w:color w:val="800080" w:themeColor="followedHyperlink"/>
      <w:u w:val="single"/>
    </w:rPr>
  </w:style>
  <w:style w:type="table" w:styleId="Tablaconcuadrcula">
    <w:name w:val="Table Grid"/>
    <w:basedOn w:val="Tablanormal"/>
    <w:uiPriority w:val="59"/>
    <w:rsid w:val="00072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D7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7032">
      <w:bodyDiv w:val="1"/>
      <w:marLeft w:val="0"/>
      <w:marRight w:val="0"/>
      <w:marTop w:val="0"/>
      <w:marBottom w:val="0"/>
      <w:divBdr>
        <w:top w:val="none" w:sz="0" w:space="0" w:color="auto"/>
        <w:left w:val="none" w:sz="0" w:space="0" w:color="auto"/>
        <w:bottom w:val="none" w:sz="0" w:space="0" w:color="auto"/>
        <w:right w:val="none" w:sz="0" w:space="0" w:color="auto"/>
      </w:divBdr>
      <w:divsChild>
        <w:div w:id="1644697369">
          <w:marLeft w:val="0"/>
          <w:marRight w:val="0"/>
          <w:marTop w:val="0"/>
          <w:marBottom w:val="0"/>
          <w:divBdr>
            <w:top w:val="none" w:sz="0" w:space="0" w:color="auto"/>
            <w:left w:val="none" w:sz="0" w:space="0" w:color="auto"/>
            <w:bottom w:val="none" w:sz="0" w:space="0" w:color="auto"/>
            <w:right w:val="none" w:sz="0" w:space="0" w:color="auto"/>
          </w:divBdr>
        </w:div>
      </w:divsChild>
    </w:div>
    <w:div w:id="190648564">
      <w:bodyDiv w:val="1"/>
      <w:marLeft w:val="0"/>
      <w:marRight w:val="0"/>
      <w:marTop w:val="0"/>
      <w:marBottom w:val="0"/>
      <w:divBdr>
        <w:top w:val="none" w:sz="0" w:space="0" w:color="auto"/>
        <w:left w:val="none" w:sz="0" w:space="0" w:color="auto"/>
        <w:bottom w:val="none" w:sz="0" w:space="0" w:color="auto"/>
        <w:right w:val="none" w:sz="0" w:space="0" w:color="auto"/>
      </w:divBdr>
    </w:div>
    <w:div w:id="337538764">
      <w:bodyDiv w:val="1"/>
      <w:marLeft w:val="0"/>
      <w:marRight w:val="0"/>
      <w:marTop w:val="0"/>
      <w:marBottom w:val="0"/>
      <w:divBdr>
        <w:top w:val="none" w:sz="0" w:space="0" w:color="auto"/>
        <w:left w:val="none" w:sz="0" w:space="0" w:color="auto"/>
        <w:bottom w:val="none" w:sz="0" w:space="0" w:color="auto"/>
        <w:right w:val="none" w:sz="0" w:space="0" w:color="auto"/>
      </w:divBdr>
    </w:div>
    <w:div w:id="638455323">
      <w:bodyDiv w:val="1"/>
      <w:marLeft w:val="0"/>
      <w:marRight w:val="0"/>
      <w:marTop w:val="0"/>
      <w:marBottom w:val="0"/>
      <w:divBdr>
        <w:top w:val="none" w:sz="0" w:space="0" w:color="auto"/>
        <w:left w:val="none" w:sz="0" w:space="0" w:color="auto"/>
        <w:bottom w:val="none" w:sz="0" w:space="0" w:color="auto"/>
        <w:right w:val="none" w:sz="0" w:space="0" w:color="auto"/>
      </w:divBdr>
    </w:div>
    <w:div w:id="708604379">
      <w:bodyDiv w:val="1"/>
      <w:marLeft w:val="0"/>
      <w:marRight w:val="0"/>
      <w:marTop w:val="0"/>
      <w:marBottom w:val="0"/>
      <w:divBdr>
        <w:top w:val="none" w:sz="0" w:space="0" w:color="auto"/>
        <w:left w:val="none" w:sz="0" w:space="0" w:color="auto"/>
        <w:bottom w:val="none" w:sz="0" w:space="0" w:color="auto"/>
        <w:right w:val="none" w:sz="0" w:space="0" w:color="auto"/>
      </w:divBdr>
    </w:div>
    <w:div w:id="1099986239">
      <w:bodyDiv w:val="1"/>
      <w:marLeft w:val="0"/>
      <w:marRight w:val="0"/>
      <w:marTop w:val="0"/>
      <w:marBottom w:val="0"/>
      <w:divBdr>
        <w:top w:val="none" w:sz="0" w:space="0" w:color="auto"/>
        <w:left w:val="none" w:sz="0" w:space="0" w:color="auto"/>
        <w:bottom w:val="none" w:sz="0" w:space="0" w:color="auto"/>
        <w:right w:val="none" w:sz="0" w:space="0" w:color="auto"/>
      </w:divBdr>
    </w:div>
    <w:div w:id="1218855833">
      <w:bodyDiv w:val="1"/>
      <w:marLeft w:val="0"/>
      <w:marRight w:val="0"/>
      <w:marTop w:val="0"/>
      <w:marBottom w:val="0"/>
      <w:divBdr>
        <w:top w:val="none" w:sz="0" w:space="0" w:color="auto"/>
        <w:left w:val="none" w:sz="0" w:space="0" w:color="auto"/>
        <w:bottom w:val="none" w:sz="0" w:space="0" w:color="auto"/>
        <w:right w:val="none" w:sz="0" w:space="0" w:color="auto"/>
      </w:divBdr>
    </w:div>
    <w:div w:id="1327710294">
      <w:bodyDiv w:val="1"/>
      <w:marLeft w:val="0"/>
      <w:marRight w:val="0"/>
      <w:marTop w:val="0"/>
      <w:marBottom w:val="0"/>
      <w:divBdr>
        <w:top w:val="none" w:sz="0" w:space="0" w:color="auto"/>
        <w:left w:val="none" w:sz="0" w:space="0" w:color="auto"/>
        <w:bottom w:val="none" w:sz="0" w:space="0" w:color="auto"/>
        <w:right w:val="none" w:sz="0" w:space="0" w:color="auto"/>
      </w:divBdr>
    </w:div>
    <w:div w:id="1397705676">
      <w:bodyDiv w:val="1"/>
      <w:marLeft w:val="0"/>
      <w:marRight w:val="0"/>
      <w:marTop w:val="0"/>
      <w:marBottom w:val="0"/>
      <w:divBdr>
        <w:top w:val="none" w:sz="0" w:space="0" w:color="auto"/>
        <w:left w:val="none" w:sz="0" w:space="0" w:color="auto"/>
        <w:bottom w:val="none" w:sz="0" w:space="0" w:color="auto"/>
        <w:right w:val="none" w:sz="0" w:space="0" w:color="auto"/>
      </w:divBdr>
    </w:div>
    <w:div w:id="18784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sdl-forum.org/sdl2000present/sld006.htm" TargetMode="External"/><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pragmadev.com/" TargetMode="External"/><Relationship Id="rId7" Type="http://schemas.openxmlformats.org/officeDocument/2006/relationships/hyperlink" Target="http://www-if.imag.fr/index.html" TargetMode="External"/><Relationship Id="rId2" Type="http://schemas.openxmlformats.org/officeDocument/2006/relationships/hyperlink" Target="http://www-if.imag.fr/" TargetMode="External"/><Relationship Id="rId1" Type="http://schemas.openxmlformats.org/officeDocument/2006/relationships/hyperlink" Target="https://www.itu.int/rec/T-REC-Z.120-201102-I/en" TargetMode="External"/><Relationship Id="rId6" Type="http://schemas.openxmlformats.org/officeDocument/2006/relationships/hyperlink" Target="http://www.sdl-forum.org/MSC/index.htm" TargetMode="External"/><Relationship Id="rId5" Type="http://schemas.openxmlformats.org/officeDocument/2006/relationships/hyperlink" Target="http://gow.epsrc.ac.uk/NGBOViewGrant.aspx?GrantRef=GR/R43150/01" TargetMode="External"/><Relationship Id="rId4" Type="http://schemas.openxmlformats.org/officeDocument/2006/relationships/hyperlink" Target="http://www.epsrc.ac.uk/Pages/default.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Jon00</b:Tag>
    <b:SourceType>JournalArticle</b:SourceType>
    <b:Guid>{61B85E6A-6143-447C-981A-D238248EB375}</b:Guid>
    <b:Title>The Ethics Of Safety-Critical Systems</b:Title>
    <b:Year>2000</b:Year>
    <b:Author>
      <b:Author>
        <b:NameList>
          <b:Person>
            <b:Last>Bowen</b:Last>
            <b:First>Jonathan</b:First>
          </b:Person>
        </b:NameList>
      </b:Author>
    </b:Author>
    <b:JournalName>Communication of ACM</b:JournalName>
    <b:Pages>91-97</b:Pages>
    <b:RefOrder>2</b:RefOrder>
  </b:Source>
  <b:Source>
    <b:Tag>IEE02</b:Tag>
    <b:SourceType>ConferenceProceedings</b:SourceType>
    <b:Guid>{E2560DBA-71C1-4394-8B20-2FFA5DB672F2}</b:Guid>
    <b:Title>FORTEST: Formal Methods and Testing</b:Title>
    <b:Year>2002</b:Year>
    <b:Pages>1-11</b:Pages>
    <b:Author>
      <b:Author>
        <b:Corporate>IEEE Computer Society</b:Corporate>
      </b:Author>
    </b:Author>
    <b:ConferenceName>Proceedings of the 26 th Annual International Computer Software and Applications Conference (COMPSAC’02)</b:ConferenceName>
    <b:Publisher>IEEE</b:Publisher>
    <b:RefOrder>3</b:RefOrder>
  </b:Source>
  <b:Source>
    <b:Tag>ETS13</b:Tag>
    <b:SourceType>InternetSite</b:SourceType>
    <b:Guid>{DE3CA17C-2577-4573-9939-FECA998D17EB}</b:Guid>
    <b:Title>TTCN-3</b:Title>
    <b:Year>2013</b:Year>
    <b:Author>
      <b:Author>
        <b:Corporate>ETSI</b:Corporate>
      </b:Author>
    </b:Author>
    <b:YearAccessed>2014</b:YearAccessed>
    <b:MonthAccessed>Marzo</b:MonthAccessed>
    <b:DayAccessed>10</b:DayAccessed>
    <b:URL>http://www.ttcn-3.org/index.php/about/introduction</b:URL>
    <b:RefOrder>1</b:RefOrder>
  </b:Source>
</b:Sources>
</file>

<file path=customXml/itemProps1.xml><?xml version="1.0" encoding="utf-8"?>
<ds:datastoreItem xmlns:ds="http://schemas.openxmlformats.org/officeDocument/2006/customXml" ds:itemID="{C4825AEF-1A9C-421D-9FC5-24ECCD65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23</Pages>
  <Words>7147</Words>
  <Characters>39311</Characters>
  <Application>Microsoft Office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Giron Ruiz</dc:creator>
  <cp:lastModifiedBy>Usuario de Windows</cp:lastModifiedBy>
  <cp:revision>36</cp:revision>
  <dcterms:created xsi:type="dcterms:W3CDTF">2014-06-18T23:21:00Z</dcterms:created>
  <dcterms:modified xsi:type="dcterms:W3CDTF">2014-07-04T04:21:00Z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jpgironruiz@gmail.com@www.mendeley.com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